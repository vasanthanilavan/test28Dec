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CFA2" w14:textId="784FFD18" w:rsidR="00011476" w:rsidRPr="00646E2B" w:rsidRDefault="00BD270F" w:rsidP="00B43A44">
      <w:pPr>
        <w:spacing w:after="0" w:line="240" w:lineRule="auto"/>
        <w:ind w:right="57" w:hanging="142"/>
        <w:rPr>
          <w:ins w:id="0" w:author="VASANTHA NILAVAN" w:date="2022-03-29T15:26:00Z"/>
          <w:b/>
          <w:bCs/>
          <w:sz w:val="32"/>
          <w:szCs w:val="32"/>
          <w:rPrChange w:id="1" w:author="VASANTHA NILAVAN" w:date="2022-03-29T15:50:00Z">
            <w:rPr>
              <w:ins w:id="2" w:author="VASANTHA NILAVAN" w:date="2022-03-29T15:26:00Z"/>
              <w:b/>
              <w:bCs/>
              <w:sz w:val="40"/>
              <w:szCs w:val="40"/>
            </w:rPr>
          </w:rPrChange>
        </w:rPr>
        <w:pPrChange w:id="3" w:author="VASANTHA NILAVAN" w:date="2022-03-29T16:05:00Z">
          <w:pPr>
            <w:spacing w:after="0" w:line="240" w:lineRule="auto"/>
            <w:ind w:left="-57" w:right="57"/>
          </w:pPr>
        </w:pPrChange>
      </w:pPr>
      <w:del w:id="4" w:author="VASANTHA NILAVAN" w:date="2022-03-29T15:50:00Z">
        <w:r w:rsidRPr="00646E2B" w:rsidDel="00646E2B">
          <w:rPr>
            <w:sz w:val="20"/>
            <w:szCs w:val="20"/>
            <w:rPrChange w:id="5" w:author="VASANTHA NILAVAN" w:date="2022-03-29T15:50:00Z">
              <w:rPr>
                <w:sz w:val="24"/>
                <w:szCs w:val="24"/>
              </w:rPr>
            </w:rPrChange>
          </w:rPr>
          <w:tab/>
        </w:r>
      </w:del>
      <w:del w:id="6" w:author="VASANTHA NILAVAN" w:date="2022-03-29T15:25:00Z">
        <w:r w:rsidRPr="00646E2B" w:rsidDel="00193974">
          <w:rPr>
            <w:sz w:val="20"/>
            <w:szCs w:val="20"/>
            <w:rPrChange w:id="7" w:author="VASANTHA NILAVAN" w:date="2022-03-29T15:50:00Z">
              <w:rPr>
                <w:sz w:val="24"/>
                <w:szCs w:val="24"/>
              </w:rPr>
            </w:rPrChange>
          </w:rPr>
          <w:tab/>
        </w:r>
        <w:r w:rsidRPr="00646E2B" w:rsidDel="00193974">
          <w:rPr>
            <w:sz w:val="20"/>
            <w:szCs w:val="20"/>
            <w:rPrChange w:id="8" w:author="VASANTHA NILAVAN" w:date="2022-03-29T15:50:00Z">
              <w:rPr>
                <w:sz w:val="24"/>
                <w:szCs w:val="24"/>
              </w:rPr>
            </w:rPrChange>
          </w:rPr>
          <w:tab/>
        </w:r>
        <w:r w:rsidRPr="00646E2B" w:rsidDel="00193974">
          <w:rPr>
            <w:sz w:val="20"/>
            <w:szCs w:val="20"/>
            <w:rPrChange w:id="9" w:author="VASANTHA NILAVAN" w:date="2022-03-29T15:50:00Z">
              <w:rPr>
                <w:sz w:val="24"/>
                <w:szCs w:val="24"/>
              </w:rPr>
            </w:rPrChange>
          </w:rPr>
          <w:tab/>
        </w:r>
        <w:r w:rsidRPr="00646E2B" w:rsidDel="00193974">
          <w:rPr>
            <w:sz w:val="20"/>
            <w:szCs w:val="20"/>
            <w:rPrChange w:id="10" w:author="VASANTHA NILAVAN" w:date="2022-03-29T15:50:00Z">
              <w:rPr>
                <w:sz w:val="24"/>
                <w:szCs w:val="24"/>
              </w:rPr>
            </w:rPrChange>
          </w:rPr>
          <w:tab/>
        </w:r>
        <w:r w:rsidRPr="00646E2B" w:rsidDel="00193974">
          <w:rPr>
            <w:sz w:val="20"/>
            <w:szCs w:val="20"/>
            <w:rPrChange w:id="11" w:author="VASANTHA NILAVAN" w:date="2022-03-29T15:50:00Z">
              <w:rPr>
                <w:sz w:val="24"/>
                <w:szCs w:val="24"/>
              </w:rPr>
            </w:rPrChange>
          </w:rPr>
          <w:tab/>
        </w:r>
        <w:r w:rsidRPr="00646E2B" w:rsidDel="00193974">
          <w:rPr>
            <w:sz w:val="20"/>
            <w:szCs w:val="20"/>
            <w:rPrChange w:id="12" w:author="VASANTHA NILAVAN" w:date="2022-03-29T15:50:00Z">
              <w:rPr>
                <w:sz w:val="24"/>
                <w:szCs w:val="24"/>
              </w:rPr>
            </w:rPrChange>
          </w:rPr>
          <w:tab/>
        </w:r>
        <w:r w:rsidR="00A567B0" w:rsidRPr="00646E2B" w:rsidDel="00193974">
          <w:rPr>
            <w:sz w:val="20"/>
            <w:szCs w:val="20"/>
            <w:rPrChange w:id="13" w:author="VASANTHA NILAVAN" w:date="2022-03-29T15:50:00Z">
              <w:rPr>
                <w:sz w:val="24"/>
                <w:szCs w:val="24"/>
              </w:rPr>
            </w:rPrChange>
          </w:rPr>
          <w:delText xml:space="preserve">       </w:delText>
        </w:r>
      </w:del>
      <w:r w:rsidRPr="00646E2B">
        <w:rPr>
          <w:b/>
          <w:bCs/>
          <w:sz w:val="32"/>
          <w:szCs w:val="32"/>
          <w:rPrChange w:id="14" w:author="VASANTHA NILAVAN" w:date="2022-03-29T15:50:00Z">
            <w:rPr>
              <w:b/>
              <w:bCs/>
              <w:sz w:val="40"/>
              <w:szCs w:val="40"/>
            </w:rPr>
          </w:rPrChange>
        </w:rPr>
        <w:t>VASANTHANILAVAN G</w:t>
      </w:r>
      <w:r w:rsidR="00BB7421" w:rsidRPr="00646E2B">
        <w:rPr>
          <w:b/>
          <w:bCs/>
          <w:sz w:val="32"/>
          <w:szCs w:val="32"/>
          <w:rPrChange w:id="15" w:author="VASANTHA NILAVAN" w:date="2022-03-29T15:50:00Z">
            <w:rPr>
              <w:b/>
              <w:bCs/>
              <w:sz w:val="40"/>
              <w:szCs w:val="40"/>
            </w:rPr>
          </w:rPrChange>
        </w:rPr>
        <w:t xml:space="preserve"> </w:t>
      </w:r>
    </w:p>
    <w:p w14:paraId="2FAD6FF1" w14:textId="77777777" w:rsidR="00193974" w:rsidRPr="001A7996" w:rsidRDefault="00193974" w:rsidP="00646E2B">
      <w:pPr>
        <w:spacing w:after="0" w:line="240" w:lineRule="auto"/>
        <w:ind w:left="-142"/>
        <w:jc w:val="both"/>
        <w:rPr>
          <w:rFonts w:ascii="Calibri" w:hAnsi="Calibri" w:cs="Calibri"/>
          <w:sz w:val="24"/>
          <w:szCs w:val="24"/>
          <w:rPrChange w:id="16" w:author="VASANTHA NILAVAN" w:date="2022-03-29T15:53:00Z">
            <w:rPr>
              <w:b/>
              <w:bCs/>
              <w:sz w:val="40"/>
              <w:szCs w:val="40"/>
            </w:rPr>
          </w:rPrChange>
        </w:rPr>
        <w:pPrChange w:id="17" w:author="VASANTHA NILAVAN" w:date="2022-03-29T15:50:00Z">
          <w:pPr>
            <w:spacing w:after="0" w:line="240" w:lineRule="auto"/>
            <w:ind w:left="-57" w:right="57"/>
          </w:pPr>
        </w:pPrChange>
      </w:pPr>
    </w:p>
    <w:p w14:paraId="4FB97EED" w14:textId="29348616" w:rsidR="00A567B0" w:rsidRPr="001A7996" w:rsidDel="00193974" w:rsidRDefault="00BB7421" w:rsidP="00646E2B">
      <w:pPr>
        <w:spacing w:after="0" w:line="240" w:lineRule="auto"/>
        <w:ind w:left="-142"/>
        <w:jc w:val="both"/>
        <w:rPr>
          <w:del w:id="18" w:author="VASANTHA NILAVAN" w:date="2022-03-29T15:25:00Z"/>
          <w:rFonts w:ascii="Calibri" w:hAnsi="Calibri" w:cs="Calibri"/>
          <w:sz w:val="24"/>
          <w:szCs w:val="24"/>
          <w:rPrChange w:id="19" w:author="VASANTHA NILAVAN" w:date="2022-03-29T15:53:00Z">
            <w:rPr>
              <w:del w:id="20" w:author="VASANTHA NILAVAN" w:date="2022-03-29T15:25:00Z"/>
              <w:sz w:val="24"/>
              <w:szCs w:val="24"/>
            </w:rPr>
          </w:rPrChange>
        </w:rPr>
        <w:pPrChange w:id="21" w:author="VASANTHA NILAVAN" w:date="2022-03-29T15:50:00Z">
          <w:pPr>
            <w:spacing w:line="240" w:lineRule="auto"/>
            <w:jc w:val="right"/>
          </w:pPr>
        </w:pPrChange>
      </w:pPr>
      <w:del w:id="22" w:author="VASANTHA NILAVAN" w:date="2022-03-29T15:24:00Z">
        <w:r w:rsidRPr="001A7996" w:rsidDel="00193974">
          <w:rPr>
            <w:rFonts w:ascii="Calibri" w:hAnsi="Calibri" w:cs="Calibri"/>
            <w:sz w:val="24"/>
            <w:szCs w:val="24"/>
            <w:rPrChange w:id="23" w:author="VASANTHA NILAVAN" w:date="2022-03-29T15:53:00Z">
              <w:rPr>
                <w:noProof/>
                <w:sz w:val="24"/>
                <w:szCs w:val="24"/>
              </w:rPr>
            </w:rPrChange>
          </w:rPr>
          <w:drawing>
            <wp:inline distT="0" distB="0" distL="0" distR="0" wp14:anchorId="40A5EDFF" wp14:editId="41D7AFE4">
              <wp:extent cx="2842895" cy="50300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7338" cy="5444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1D2EA58" w14:textId="54ACB658" w:rsidR="00011476" w:rsidRPr="001A7996" w:rsidDel="00193974" w:rsidRDefault="00011476" w:rsidP="00646E2B">
      <w:pPr>
        <w:spacing w:after="0" w:line="240" w:lineRule="auto"/>
        <w:ind w:left="-142"/>
        <w:jc w:val="both"/>
        <w:rPr>
          <w:del w:id="24" w:author="VASANTHA NILAVAN" w:date="2022-03-29T15:25:00Z"/>
          <w:rFonts w:ascii="Calibri" w:hAnsi="Calibri" w:cs="Calibri"/>
          <w:sz w:val="24"/>
          <w:szCs w:val="24"/>
          <w:rPrChange w:id="25" w:author="VASANTHA NILAVAN" w:date="2022-03-29T15:53:00Z">
            <w:rPr>
              <w:del w:id="26" w:author="VASANTHA NILAVAN" w:date="2022-03-29T15:25:00Z"/>
              <w:sz w:val="24"/>
              <w:szCs w:val="24"/>
            </w:rPr>
          </w:rPrChange>
        </w:rPr>
        <w:pPrChange w:id="27" w:author="VASANTHA NILAVAN" w:date="2022-03-29T15:50:00Z">
          <w:pPr>
            <w:spacing w:line="240" w:lineRule="auto"/>
          </w:pPr>
        </w:pPrChange>
      </w:pPr>
      <w:del w:id="28" w:author="VASANTHA NILAVAN" w:date="2022-03-29T15:25:00Z">
        <w:r w:rsidRPr="001A7996" w:rsidDel="00193974">
          <w:rPr>
            <w:rFonts w:ascii="Calibri" w:hAnsi="Calibri" w:cs="Calibri"/>
            <w:sz w:val="24"/>
            <w:szCs w:val="24"/>
            <w:rPrChange w:id="29" w:author="VASANTHA NILAVAN" w:date="2022-03-29T15:53:00Z">
              <w:rPr>
                <w:sz w:val="24"/>
                <w:szCs w:val="24"/>
              </w:rPr>
            </w:rPrChange>
          </w:rPr>
          <w:delText xml:space="preserve">    </w:delText>
        </w:r>
      </w:del>
      <w:del w:id="30" w:author="VASANTHA NILAVAN" w:date="2022-03-29T15:24:00Z">
        <w:r w:rsidRPr="001A7996" w:rsidDel="00193974">
          <w:rPr>
            <w:rFonts w:ascii="Calibri" w:hAnsi="Calibri" w:cs="Calibri"/>
            <w:sz w:val="24"/>
            <w:szCs w:val="24"/>
            <w:rPrChange w:id="31" w:author="VASANTHA NILAVAN" w:date="2022-03-29T15:53:00Z">
              <w:rPr>
                <w:sz w:val="24"/>
                <w:szCs w:val="24"/>
              </w:rPr>
            </w:rPrChange>
          </w:rPr>
          <w:delText xml:space="preserve"> </w:delText>
        </w:r>
      </w:del>
      <w:del w:id="32" w:author="VASANTHA NILAVAN" w:date="2022-03-29T15:25:00Z">
        <w:r w:rsidRPr="001A7996" w:rsidDel="00193974">
          <w:rPr>
            <w:rFonts w:ascii="Calibri" w:hAnsi="Calibri" w:cs="Calibri"/>
            <w:sz w:val="24"/>
            <w:szCs w:val="24"/>
            <w:rPrChange w:id="33" w:author="VASANTHA NILAVAN" w:date="2022-03-29T15:53:00Z">
              <w:rPr>
                <w:sz w:val="24"/>
                <w:szCs w:val="24"/>
              </w:rPr>
            </w:rPrChange>
          </w:rPr>
          <w:delText xml:space="preserve"> </w:delText>
        </w:r>
      </w:del>
      <w:del w:id="34" w:author="VASANTHA NILAVAN" w:date="2022-03-29T15:52:00Z">
        <w:r w:rsidR="00A567B0" w:rsidRPr="001A7996" w:rsidDel="001A7996">
          <w:rPr>
            <w:rFonts w:ascii="Calibri" w:hAnsi="Calibri" w:cs="Calibri"/>
            <w:sz w:val="24"/>
            <w:szCs w:val="24"/>
            <w:rPrChange w:id="35" w:author="VASANTHA NILAVAN" w:date="2022-03-29T15:53:00Z">
              <w:rPr>
                <w:sz w:val="24"/>
                <w:szCs w:val="24"/>
              </w:rPr>
            </w:rPrChange>
          </w:rPr>
          <w:delText>Phone</w:delText>
        </w:r>
      </w:del>
      <w:ins w:id="36" w:author="VASANTHA NILAVAN" w:date="2022-03-29T15:52:00Z">
        <w:r w:rsidR="001A7996" w:rsidRPr="001A7996">
          <w:rPr>
            <w:rFonts w:ascii="Calibri" w:hAnsi="Calibri" w:cs="Calibri"/>
            <w:sz w:val="24"/>
            <w:szCs w:val="24"/>
          </w:rPr>
          <w:t>Mobile</w:t>
        </w:r>
      </w:ins>
      <w:del w:id="37" w:author="VASANTHA NILAVAN" w:date="2022-03-29T15:26:00Z">
        <w:r w:rsidR="00A567B0" w:rsidRPr="001A7996" w:rsidDel="00193974">
          <w:rPr>
            <w:rFonts w:ascii="Calibri" w:hAnsi="Calibri" w:cs="Calibri"/>
            <w:sz w:val="24"/>
            <w:szCs w:val="24"/>
            <w:rPrChange w:id="38" w:author="VASANTHA NILAVAN" w:date="2022-03-29T15:53:00Z">
              <w:rPr>
                <w:sz w:val="24"/>
                <w:szCs w:val="24"/>
              </w:rPr>
            </w:rPrChange>
          </w:rPr>
          <w:delText>-  +</w:delText>
        </w:r>
      </w:del>
      <w:ins w:id="39" w:author="VASANTHA NILAVAN" w:date="2022-03-29T15:52:00Z">
        <w:r w:rsidR="001A7996" w:rsidRPr="001A7996">
          <w:rPr>
            <w:rFonts w:ascii="Calibri" w:hAnsi="Calibri" w:cs="Calibri"/>
            <w:sz w:val="24"/>
            <w:szCs w:val="24"/>
          </w:rPr>
          <w:t>:</w:t>
        </w:r>
      </w:ins>
      <w:ins w:id="40" w:author="VASANTHA NILAVAN" w:date="2022-03-29T15:26:00Z">
        <w:r w:rsidR="00193974" w:rsidRPr="001A7996">
          <w:rPr>
            <w:rFonts w:ascii="Calibri" w:hAnsi="Calibri" w:cs="Calibri"/>
            <w:sz w:val="24"/>
            <w:szCs w:val="24"/>
            <w:rPrChange w:id="41" w:author="VASANTHA NILAVAN" w:date="2022-03-29T15:53:00Z">
              <w:rPr>
                <w:sz w:val="24"/>
                <w:szCs w:val="24"/>
              </w:rPr>
            </w:rPrChange>
          </w:rPr>
          <w:t xml:space="preserve"> +</w:t>
        </w:r>
      </w:ins>
      <w:r w:rsidR="00A567B0" w:rsidRPr="001A7996">
        <w:rPr>
          <w:rFonts w:ascii="Calibri" w:hAnsi="Calibri" w:cs="Calibri"/>
          <w:sz w:val="24"/>
          <w:szCs w:val="24"/>
          <w:rPrChange w:id="42" w:author="VASANTHA NILAVAN" w:date="2022-03-29T15:53:00Z">
            <w:rPr>
              <w:sz w:val="24"/>
              <w:szCs w:val="24"/>
            </w:rPr>
          </w:rPrChange>
        </w:rPr>
        <w:t>91 9600988864</w:t>
      </w:r>
      <w:del w:id="43" w:author="VASANTHA NILAVAN" w:date="2022-03-29T15:26:00Z">
        <w:r w:rsidR="00A567B0" w:rsidRPr="001A7996" w:rsidDel="00193974">
          <w:rPr>
            <w:rFonts w:ascii="Calibri" w:hAnsi="Calibri" w:cs="Calibri"/>
            <w:sz w:val="24"/>
            <w:szCs w:val="24"/>
            <w:rPrChange w:id="44" w:author="VASANTHA NILAVAN" w:date="2022-03-29T15:53:00Z">
              <w:rPr>
                <w:sz w:val="24"/>
                <w:szCs w:val="24"/>
              </w:rPr>
            </w:rPrChange>
          </w:rPr>
          <w:delText xml:space="preserve">      </w:delText>
        </w:r>
      </w:del>
      <w:del w:id="45" w:author="VASANTHA NILAVAN" w:date="2022-03-29T15:25:00Z">
        <w:r w:rsidR="00A567B0" w:rsidRPr="001A7996" w:rsidDel="00193974">
          <w:rPr>
            <w:rFonts w:ascii="Calibri" w:hAnsi="Calibri" w:cs="Calibri"/>
            <w:sz w:val="24"/>
            <w:szCs w:val="24"/>
            <w:rPrChange w:id="46" w:author="VASANTHA NILAVAN" w:date="2022-03-29T15:53:00Z">
              <w:rPr>
                <w:sz w:val="24"/>
                <w:szCs w:val="24"/>
              </w:rPr>
            </w:rPrChange>
          </w:rPr>
          <w:delText xml:space="preserve">               </w:delText>
        </w:r>
      </w:del>
      <w:del w:id="47" w:author="VASANTHA NILAVAN" w:date="2022-03-29T15:26:00Z">
        <w:r w:rsidR="00A567B0" w:rsidRPr="001A7996" w:rsidDel="00193974">
          <w:rPr>
            <w:rFonts w:ascii="Calibri" w:hAnsi="Calibri" w:cs="Calibri"/>
            <w:sz w:val="24"/>
            <w:szCs w:val="24"/>
            <w:rPrChange w:id="48" w:author="VASANTHA NILAVAN" w:date="2022-03-29T15:53:00Z">
              <w:rPr>
                <w:sz w:val="24"/>
                <w:szCs w:val="24"/>
              </w:rPr>
            </w:rPrChange>
          </w:rPr>
          <w:delText xml:space="preserve">                        </w:delText>
        </w:r>
      </w:del>
      <w:del w:id="49" w:author="VASANTHA NILAVAN" w:date="2022-03-29T15:25:00Z">
        <w:r w:rsidR="00A567B0" w:rsidRPr="001A7996" w:rsidDel="00193974">
          <w:rPr>
            <w:rFonts w:ascii="Calibri" w:hAnsi="Calibri" w:cs="Calibri"/>
            <w:sz w:val="24"/>
            <w:szCs w:val="24"/>
            <w:rPrChange w:id="50" w:author="VASANTHA NILAVAN" w:date="2022-03-29T15:53:00Z">
              <w:rPr>
                <w:sz w:val="24"/>
                <w:szCs w:val="24"/>
              </w:rPr>
            </w:rPrChange>
          </w:rPr>
          <w:delText xml:space="preserve">                 </w:delText>
        </w:r>
      </w:del>
    </w:p>
    <w:p w14:paraId="6323F75B" w14:textId="77777777" w:rsidR="00193974" w:rsidRPr="001A7996" w:rsidRDefault="00193974" w:rsidP="00646E2B">
      <w:pPr>
        <w:spacing w:after="0" w:line="240" w:lineRule="auto"/>
        <w:ind w:left="-142"/>
        <w:jc w:val="both"/>
        <w:rPr>
          <w:ins w:id="51" w:author="VASANTHA NILAVAN" w:date="2022-03-29T15:26:00Z"/>
          <w:rFonts w:ascii="Calibri" w:hAnsi="Calibri" w:cs="Calibri"/>
          <w:sz w:val="24"/>
          <w:szCs w:val="24"/>
          <w:rPrChange w:id="52" w:author="VASANTHA NILAVAN" w:date="2022-03-29T15:53:00Z">
            <w:rPr>
              <w:ins w:id="53" w:author="VASANTHA NILAVAN" w:date="2022-03-29T15:26:00Z"/>
              <w:sz w:val="24"/>
              <w:szCs w:val="24"/>
            </w:rPr>
          </w:rPrChange>
        </w:rPr>
        <w:pPrChange w:id="54" w:author="VASANTHA NILAVAN" w:date="2022-03-29T15:50:00Z">
          <w:pPr>
            <w:spacing w:line="240" w:lineRule="auto"/>
          </w:pPr>
        </w:pPrChange>
      </w:pPr>
    </w:p>
    <w:p w14:paraId="23728D71" w14:textId="354FB2AA" w:rsidR="001A7996" w:rsidRDefault="00011476" w:rsidP="001A7996">
      <w:pPr>
        <w:spacing w:after="0" w:line="240" w:lineRule="auto"/>
        <w:ind w:left="-142"/>
        <w:jc w:val="both"/>
        <w:rPr>
          <w:ins w:id="55" w:author="VASANTHA NILAVAN" w:date="2022-03-29T15:53:00Z"/>
          <w:rFonts w:ascii="Calibri" w:hAnsi="Calibri" w:cs="Calibri"/>
          <w:sz w:val="24"/>
          <w:szCs w:val="24"/>
        </w:rPr>
      </w:pPr>
      <w:del w:id="56" w:author="VASANTHA NILAVAN" w:date="2022-03-29T15:25:00Z">
        <w:r w:rsidRPr="001A7996" w:rsidDel="00193974">
          <w:rPr>
            <w:rFonts w:ascii="Calibri" w:hAnsi="Calibri" w:cs="Calibri"/>
            <w:sz w:val="24"/>
            <w:szCs w:val="24"/>
            <w:rPrChange w:id="57" w:author="VASANTHA NILAVAN" w:date="2022-03-29T15:53:00Z">
              <w:rPr>
                <w:sz w:val="24"/>
                <w:szCs w:val="24"/>
              </w:rPr>
            </w:rPrChange>
          </w:rPr>
          <w:delText xml:space="preserve">                       </w:delText>
        </w:r>
        <w:r w:rsidRPr="001A7996" w:rsidDel="00193974">
          <w:rPr>
            <w:rFonts w:ascii="Calibri" w:hAnsi="Calibri" w:cs="Calibri"/>
            <w:sz w:val="24"/>
            <w:szCs w:val="24"/>
            <w:rPrChange w:id="58" w:author="VASANTHA NILAVAN" w:date="2022-03-29T15:53:00Z">
              <w:rPr>
                <w:sz w:val="24"/>
                <w:szCs w:val="24"/>
              </w:rPr>
            </w:rPrChange>
          </w:rPr>
          <w:tab/>
          <w:delText xml:space="preserve">     </w:delText>
        </w:r>
        <w:r w:rsidR="00A567B0" w:rsidRPr="001A7996" w:rsidDel="00193974">
          <w:rPr>
            <w:rFonts w:ascii="Calibri" w:hAnsi="Calibri" w:cs="Calibri"/>
            <w:sz w:val="24"/>
            <w:szCs w:val="24"/>
            <w:rPrChange w:id="59" w:author="VASANTHA NILAVAN" w:date="2022-03-29T15:53:00Z">
              <w:rPr>
                <w:sz w:val="24"/>
                <w:szCs w:val="24"/>
              </w:rPr>
            </w:rPrChange>
          </w:rPr>
          <w:delText xml:space="preserve"> </w:delText>
        </w:r>
      </w:del>
      <w:del w:id="60" w:author="VASANTHA NILAVAN" w:date="2022-03-29T15:26:00Z">
        <w:r w:rsidR="00BD270F" w:rsidRPr="001A7996" w:rsidDel="00193974">
          <w:rPr>
            <w:rFonts w:ascii="Calibri" w:hAnsi="Calibri" w:cs="Calibri"/>
            <w:sz w:val="24"/>
            <w:szCs w:val="24"/>
            <w:rPrChange w:id="61" w:author="VASANTHA NILAVAN" w:date="2022-03-29T15:53:00Z">
              <w:rPr>
                <w:sz w:val="24"/>
                <w:szCs w:val="24"/>
              </w:rPr>
            </w:rPrChange>
          </w:rPr>
          <w:delText>M</w:delText>
        </w:r>
      </w:del>
      <w:ins w:id="62" w:author="VASANTHA NILAVAN" w:date="2022-03-29T15:52:00Z">
        <w:r w:rsidR="001A7996" w:rsidRPr="001A7996">
          <w:rPr>
            <w:rFonts w:ascii="Calibri" w:hAnsi="Calibri" w:cs="Calibri"/>
            <w:sz w:val="24"/>
            <w:szCs w:val="24"/>
          </w:rPr>
          <w:t>Email to :</w:t>
        </w:r>
      </w:ins>
      <w:del w:id="63" w:author="VASANTHA NILAVAN" w:date="2022-03-29T15:52:00Z">
        <w:r w:rsidR="00BD270F" w:rsidRPr="001A7996" w:rsidDel="001A7996">
          <w:rPr>
            <w:rFonts w:ascii="Calibri" w:hAnsi="Calibri" w:cs="Calibri"/>
            <w:sz w:val="24"/>
            <w:szCs w:val="24"/>
            <w:rPrChange w:id="64" w:author="VASANTHA NILAVAN" w:date="2022-03-29T15:53:00Z">
              <w:rPr>
                <w:sz w:val="24"/>
                <w:szCs w:val="24"/>
              </w:rPr>
            </w:rPrChange>
          </w:rPr>
          <w:delText xml:space="preserve">ail </w:delText>
        </w:r>
      </w:del>
      <w:del w:id="65" w:author="VASANTHA NILAVAN" w:date="2022-03-29T15:31:00Z">
        <w:r w:rsidR="00BD270F" w:rsidRPr="001A7996" w:rsidDel="0073755E">
          <w:rPr>
            <w:rFonts w:ascii="Calibri" w:hAnsi="Calibri" w:cs="Calibri"/>
            <w:sz w:val="24"/>
            <w:szCs w:val="24"/>
            <w:rPrChange w:id="66" w:author="VASANTHA NILAVAN" w:date="2022-03-29T15:53:00Z">
              <w:rPr>
                <w:sz w:val="24"/>
                <w:szCs w:val="24"/>
              </w:rPr>
            </w:rPrChange>
          </w:rPr>
          <w:delText>-</w:delText>
        </w:r>
      </w:del>
      <w:del w:id="67" w:author="VASANTHA NILAVAN" w:date="2022-03-29T15:52:00Z">
        <w:r w:rsidR="00BD270F" w:rsidRPr="001A7996" w:rsidDel="001A7996">
          <w:rPr>
            <w:rFonts w:ascii="Calibri" w:hAnsi="Calibri" w:cs="Calibri"/>
            <w:sz w:val="24"/>
            <w:szCs w:val="24"/>
            <w:rPrChange w:id="68" w:author="VASANTHA NILAVAN" w:date="2022-03-29T15:53:00Z">
              <w:rPr>
                <w:sz w:val="24"/>
                <w:szCs w:val="24"/>
              </w:rPr>
            </w:rPrChange>
          </w:rPr>
          <w:delText xml:space="preserve"> </w:delText>
        </w:r>
      </w:del>
      <w:ins w:id="69" w:author="VASANTHA NILAVAN" w:date="2022-03-29T15:52:00Z">
        <w:r w:rsidR="001A7996" w:rsidRPr="001A7996">
          <w:rPr>
            <w:rFonts w:ascii="Calibri" w:hAnsi="Calibri" w:cs="Calibri"/>
            <w:sz w:val="24"/>
            <w:szCs w:val="24"/>
          </w:rPr>
          <w:t xml:space="preserve"> </w:t>
        </w:r>
      </w:ins>
      <w:ins w:id="70" w:author="VASANTHA NILAVAN" w:date="2022-03-29T15:53:00Z">
        <w:r w:rsidR="001A7996">
          <w:rPr>
            <w:rFonts w:ascii="Calibri" w:hAnsi="Calibri" w:cs="Calibri"/>
            <w:sz w:val="24"/>
            <w:szCs w:val="24"/>
          </w:rPr>
          <w:t xml:space="preserve"> </w:t>
        </w:r>
        <w:r w:rsidR="001A7996">
          <w:rPr>
            <w:rFonts w:ascii="Calibri" w:hAnsi="Calibri" w:cs="Calibri"/>
            <w:sz w:val="24"/>
            <w:szCs w:val="24"/>
          </w:rPr>
          <w:fldChar w:fldCharType="begin"/>
        </w:r>
        <w:r w:rsidR="001A7996">
          <w:rPr>
            <w:rFonts w:ascii="Calibri" w:hAnsi="Calibri" w:cs="Calibri"/>
            <w:sz w:val="24"/>
            <w:szCs w:val="24"/>
          </w:rPr>
          <w:instrText xml:space="preserve"> HYPERLINK "mailto:vasanthanilavan2990@gmail.com" </w:instrText>
        </w:r>
        <w:r w:rsidR="001A7996">
          <w:rPr>
            <w:rFonts w:ascii="Calibri" w:hAnsi="Calibri" w:cs="Calibri"/>
            <w:sz w:val="24"/>
            <w:szCs w:val="24"/>
          </w:rPr>
          <w:fldChar w:fldCharType="separate"/>
        </w:r>
        <w:r w:rsidR="001A7996" w:rsidRPr="00B65DBB">
          <w:rPr>
            <w:rStyle w:val="Hyperlink"/>
            <w:rFonts w:ascii="Calibri" w:hAnsi="Calibri" w:cs="Calibri"/>
            <w:sz w:val="24"/>
            <w:szCs w:val="24"/>
          </w:rPr>
          <w:t>vasanthanilavan2990@gmail.com</w:t>
        </w:r>
        <w:r w:rsidR="001A7996">
          <w:rPr>
            <w:rFonts w:ascii="Calibri" w:hAnsi="Calibri" w:cs="Calibri"/>
            <w:sz w:val="24"/>
            <w:szCs w:val="24"/>
          </w:rPr>
          <w:fldChar w:fldCharType="end"/>
        </w:r>
      </w:ins>
    </w:p>
    <w:p w14:paraId="537E9349" w14:textId="77777777" w:rsidR="00646E2B" w:rsidRPr="00646E2B" w:rsidRDefault="00646E2B" w:rsidP="00646E2B">
      <w:pPr>
        <w:pBdr>
          <w:bottom w:val="single" w:sz="4" w:space="1" w:color="auto"/>
        </w:pBdr>
        <w:spacing w:after="0" w:line="240" w:lineRule="auto"/>
        <w:ind w:left="-142"/>
        <w:jc w:val="both"/>
        <w:rPr>
          <w:ins w:id="71" w:author="VASANTHA NILAVAN" w:date="2022-03-29T15:50:00Z"/>
          <w:rFonts w:ascii="Calibri" w:hAnsi="Calibri" w:cs="Calibri"/>
          <w:sz w:val="24"/>
          <w:szCs w:val="24"/>
          <w:rPrChange w:id="72" w:author="VASANTHA NILAVAN" w:date="2022-03-29T15:50:00Z">
            <w:rPr>
              <w:ins w:id="73" w:author="VASANTHA NILAVAN" w:date="2022-03-29T15:50:00Z"/>
              <w:sz w:val="24"/>
              <w:szCs w:val="24"/>
            </w:rPr>
          </w:rPrChange>
        </w:rPr>
        <w:pPrChange w:id="74" w:author="VASANTHA NILAVAN" w:date="2022-03-29T15:51:00Z">
          <w:pPr>
            <w:spacing w:line="240" w:lineRule="auto"/>
          </w:pPr>
        </w:pPrChange>
      </w:pPr>
    </w:p>
    <w:p w14:paraId="5194AA37" w14:textId="77777777" w:rsidR="00646E2B" w:rsidRPr="00011476" w:rsidRDefault="00646E2B" w:rsidP="00193974">
      <w:pPr>
        <w:spacing w:line="240" w:lineRule="auto"/>
        <w:rPr>
          <w:sz w:val="24"/>
          <w:szCs w:val="24"/>
        </w:rPr>
        <w:pPrChange w:id="75" w:author="VASANTHA NILAVAN" w:date="2022-03-29T15:25:00Z">
          <w:pPr>
            <w:spacing w:line="240" w:lineRule="auto"/>
            <w:ind w:left="2160" w:firstLine="720"/>
          </w:pPr>
        </w:pPrChange>
      </w:pPr>
    </w:p>
    <w:p w14:paraId="2CFBA1E2" w14:textId="0F24FDC4" w:rsidR="00BB7421" w:rsidRPr="00011476" w:rsidDel="00646E2B" w:rsidRDefault="00BB7421" w:rsidP="002172A2">
      <w:pPr>
        <w:pBdr>
          <w:bottom w:val="thinThickThinSmallGap" w:sz="24" w:space="0" w:color="auto"/>
        </w:pBdr>
        <w:spacing w:line="240" w:lineRule="auto"/>
        <w:ind w:hanging="283"/>
        <w:rPr>
          <w:del w:id="76" w:author="VASANTHA NILAVAN" w:date="2022-03-29T15:50:00Z"/>
          <w:b/>
          <w:bCs/>
          <w:sz w:val="40"/>
          <w:szCs w:val="40"/>
        </w:rPr>
        <w:pPrChange w:id="77" w:author="VASANTHA NILAVAN" w:date="2022-03-29T16:08:00Z">
          <w:pPr>
            <w:pBdr>
              <w:bottom w:val="thinThickThinSmallGap" w:sz="24" w:space="0" w:color="auto"/>
            </w:pBdr>
            <w:spacing w:line="240" w:lineRule="auto"/>
          </w:pPr>
        </w:pPrChange>
      </w:pPr>
    </w:p>
    <w:p w14:paraId="079FDEAA" w14:textId="6120E7B3" w:rsidR="00646E2B" w:rsidRDefault="00F06866" w:rsidP="002172A2">
      <w:pPr>
        <w:ind w:left="-426" w:hanging="283"/>
        <w:rPr>
          <w:ins w:id="78" w:author="VASANTHA NILAVAN" w:date="2022-03-29T15:47:00Z"/>
          <w:rFonts w:ascii="Calibri" w:hAnsi="Calibri" w:cs="Calibri"/>
          <w:b/>
          <w:sz w:val="24"/>
          <w:szCs w:val="24"/>
        </w:rPr>
        <w:pPrChange w:id="79" w:author="VASANTHA NILAVAN" w:date="2022-03-29T16:08:00Z">
          <w:pPr/>
        </w:pPrChange>
      </w:pPr>
      <w:ins w:id="80" w:author="VASANTHA NILAVAN" w:date="2022-03-29T15:47:00Z">
        <w:r>
          <w:rPr>
            <w:rFonts w:ascii="Calibri" w:hAnsi="Calibri" w:cs="Calibri"/>
            <w:b/>
            <w:sz w:val="24"/>
            <w:szCs w:val="24"/>
            <w:u w:val="single"/>
          </w:rPr>
          <w:t>PROFESSIONAL SUMMARY</w:t>
        </w:r>
      </w:ins>
    </w:p>
    <w:p w14:paraId="766FBA6A" w14:textId="61BD26A3" w:rsidR="00BD270F" w:rsidRPr="00011476" w:rsidDel="00646E2B" w:rsidRDefault="00BD270F" w:rsidP="00A567B0">
      <w:pPr>
        <w:spacing w:line="240" w:lineRule="auto"/>
        <w:ind w:left="4320" w:hanging="4320"/>
        <w:rPr>
          <w:del w:id="81" w:author="VASANTHA NILAVAN" w:date="2022-03-29T15:47:00Z"/>
          <w:sz w:val="24"/>
          <w:szCs w:val="24"/>
        </w:rPr>
      </w:pPr>
    </w:p>
    <w:p w14:paraId="6BDE219E" w14:textId="39C64DB5" w:rsidR="00BB7421" w:rsidRPr="00011476" w:rsidDel="00646E2B" w:rsidRDefault="00BB7421" w:rsidP="00BB7421">
      <w:pPr>
        <w:pStyle w:val="Heading3"/>
        <w:rPr>
          <w:del w:id="82" w:author="VASANTHA NILAVAN" w:date="2022-03-29T15:47:00Z"/>
          <w:rFonts w:asciiTheme="minorHAnsi" w:hAnsiTheme="minorHAnsi"/>
          <w:sz w:val="32"/>
          <w:szCs w:val="22"/>
          <w:rPrChange w:id="83" w:author="VASANTHA NILAVAN" w:date="2019-06-20T20:01:00Z">
            <w:rPr>
              <w:del w:id="84" w:author="VASANTHA NILAVAN" w:date="2022-03-29T15:47:00Z"/>
              <w:rFonts w:asciiTheme="minorHAnsi" w:hAnsiTheme="minorHAnsi"/>
            </w:rPr>
          </w:rPrChange>
        </w:rPr>
      </w:pPr>
      <w:del w:id="85" w:author="VASANTHA NILAVAN" w:date="2022-03-29T15:47:00Z">
        <w:r w:rsidRPr="00011476" w:rsidDel="00646E2B">
          <w:rPr>
            <w:rFonts w:asciiTheme="minorHAnsi" w:hAnsiTheme="minorHAnsi"/>
            <w:sz w:val="32"/>
            <w:szCs w:val="22"/>
            <w:highlight w:val="lightGray"/>
            <w:rPrChange w:id="86" w:author="VASANTHA NILAVAN" w:date="2019-06-20T20:01:00Z">
              <w:rPr>
                <w:rFonts w:asciiTheme="minorHAnsi" w:hAnsiTheme="minorHAnsi"/>
                <w:highlight w:val="lightGray"/>
              </w:rPr>
            </w:rPrChange>
          </w:rPr>
          <w:delText>PROFESSIONAL SUMMARY</w:delText>
        </w:r>
        <w:r w:rsidRPr="00011476" w:rsidDel="00646E2B">
          <w:rPr>
            <w:rFonts w:asciiTheme="minorHAnsi" w:hAnsiTheme="minorHAnsi"/>
            <w:sz w:val="32"/>
            <w:szCs w:val="22"/>
            <w:rPrChange w:id="87" w:author="VASANTHA NILAVAN" w:date="2019-06-20T20:01:00Z">
              <w:rPr>
                <w:rFonts w:asciiTheme="minorHAnsi" w:hAnsiTheme="minorHAnsi"/>
              </w:rPr>
            </w:rPrChange>
          </w:rPr>
          <w:tab/>
        </w:r>
      </w:del>
    </w:p>
    <w:p w14:paraId="43BC910D" w14:textId="384C3C75" w:rsidR="00BB7421" w:rsidRPr="00011476" w:rsidDel="00646E2B" w:rsidRDefault="00BB7421" w:rsidP="00011476">
      <w:pPr>
        <w:jc w:val="both"/>
        <w:rPr>
          <w:del w:id="88" w:author="VASANTHA NILAVAN" w:date="2022-03-29T15:49:00Z"/>
          <w:sz w:val="24"/>
          <w:szCs w:val="24"/>
        </w:rPr>
      </w:pPr>
    </w:p>
    <w:p w14:paraId="341573DE" w14:textId="64EABB8F" w:rsidR="00BB7421" w:rsidRPr="00646E2B" w:rsidRDefault="00AB7569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89" w:author="VASANTHA NILAVAN" w:date="2022-03-29T15:33:00Z"/>
          <w:rFonts w:ascii="Calibri" w:hAnsi="Calibri" w:cs="Calibri"/>
          <w:b/>
          <w:bCs/>
          <w:sz w:val="24"/>
          <w:szCs w:val="24"/>
          <w:rPrChange w:id="90" w:author="VASANTHA NILAVAN" w:date="2022-03-29T15:48:00Z">
            <w:rPr>
              <w:ins w:id="91" w:author="VASANTHA NILAVAN" w:date="2022-03-29T15:33:00Z"/>
              <w:b/>
              <w:bCs/>
              <w:sz w:val="24"/>
              <w:szCs w:val="24"/>
            </w:rPr>
          </w:rPrChange>
        </w:rPr>
        <w:pPrChange w:id="92" w:author="VASANTHA NILAVAN" w:date="2022-03-29T15:48:00Z">
          <w:pPr>
            <w:pStyle w:val="ListParagraph"/>
            <w:numPr>
              <w:numId w:val="2"/>
            </w:numPr>
            <w:spacing w:after="0" w:line="360" w:lineRule="auto"/>
            <w:ind w:left="284" w:hanging="360"/>
            <w:jc w:val="both"/>
          </w:pPr>
        </w:pPrChange>
      </w:pPr>
      <w:ins w:id="93" w:author="VASANTHA NILAVAN" w:date="2022-03-29T15:32:00Z">
        <w:r w:rsidRPr="00646E2B">
          <w:rPr>
            <w:rFonts w:ascii="Calibri" w:hAnsi="Calibri" w:cs="Calibri"/>
            <w:sz w:val="24"/>
            <w:szCs w:val="24"/>
            <w:rPrChange w:id="94" w:author="VASANTHA NILAVAN" w:date="2022-03-29T15:47:00Z">
              <w:rPr>
                <w:sz w:val="24"/>
                <w:szCs w:val="24"/>
              </w:rPr>
            </w:rPrChange>
          </w:rPr>
          <w:t>9</w:t>
        </w:r>
      </w:ins>
      <w:del w:id="95" w:author="VASANTHA NILAVAN" w:date="2022-03-29T15:32:00Z">
        <w:r w:rsidR="00BB7421" w:rsidRPr="00646E2B" w:rsidDel="00AB7569">
          <w:rPr>
            <w:rFonts w:ascii="Calibri" w:hAnsi="Calibri" w:cs="Calibri"/>
            <w:sz w:val="24"/>
            <w:szCs w:val="24"/>
            <w:rPrChange w:id="96" w:author="VASANTHA NILAVAN" w:date="2022-03-29T15:47:00Z">
              <w:rPr>
                <w:sz w:val="24"/>
                <w:szCs w:val="24"/>
              </w:rPr>
            </w:rPrChange>
          </w:rPr>
          <w:delText>7</w:delText>
        </w:r>
      </w:del>
      <w:r w:rsidR="00BB7421" w:rsidRPr="00646E2B">
        <w:rPr>
          <w:rFonts w:ascii="Calibri" w:hAnsi="Calibri" w:cs="Calibri"/>
          <w:sz w:val="24"/>
          <w:szCs w:val="24"/>
          <w:rPrChange w:id="97" w:author="VASANTHA NILAVAN" w:date="2022-03-29T15:47:00Z">
            <w:rPr>
              <w:sz w:val="24"/>
              <w:szCs w:val="24"/>
            </w:rPr>
          </w:rPrChange>
        </w:rPr>
        <w:t xml:space="preserve">+ </w:t>
      </w:r>
      <w:ins w:id="98" w:author="VASANTHA NILAVAN" w:date="2022-03-29T15:53:00Z">
        <w:r w:rsidR="001A7996">
          <w:rPr>
            <w:rFonts w:ascii="Calibri" w:hAnsi="Calibri" w:cs="Calibri"/>
            <w:sz w:val="24"/>
            <w:szCs w:val="24"/>
          </w:rPr>
          <w:t xml:space="preserve">overall </w:t>
        </w:r>
      </w:ins>
      <w:r w:rsidR="00BB7421" w:rsidRPr="00646E2B">
        <w:rPr>
          <w:rFonts w:ascii="Calibri" w:hAnsi="Calibri" w:cs="Calibri"/>
          <w:sz w:val="24"/>
          <w:szCs w:val="24"/>
          <w:rPrChange w:id="99" w:author="VASANTHA NILAVAN" w:date="2022-03-29T15:47:00Z">
            <w:rPr>
              <w:sz w:val="24"/>
              <w:szCs w:val="24"/>
            </w:rPr>
          </w:rPrChange>
        </w:rPr>
        <w:t xml:space="preserve">Years of experience with </w:t>
      </w:r>
      <w:r w:rsidR="00BB7421" w:rsidRPr="00646E2B">
        <w:rPr>
          <w:rFonts w:ascii="Calibri" w:hAnsi="Calibri" w:cs="Calibri"/>
          <w:b/>
          <w:bCs/>
          <w:sz w:val="24"/>
          <w:szCs w:val="24"/>
          <w:rPrChange w:id="100" w:author="VASANTHA NILAVAN" w:date="2022-03-29T15:47:00Z">
            <w:rPr/>
          </w:rPrChange>
        </w:rPr>
        <w:t xml:space="preserve">WebSphere Application </w:t>
      </w:r>
      <w:del w:id="101" w:author="VASANTHA NILAVAN" w:date="2019-06-20T20:02:00Z">
        <w:r w:rsidR="00BB7421" w:rsidRPr="00646E2B">
          <w:rPr>
            <w:rFonts w:ascii="Calibri" w:hAnsi="Calibri" w:cs="Calibri"/>
            <w:b/>
            <w:bCs/>
            <w:sz w:val="24"/>
            <w:szCs w:val="24"/>
            <w:rPrChange w:id="102" w:author="VASANTHA NILAVAN" w:date="2022-03-29T15:47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delText>Server 7</w:delText>
        </w:r>
      </w:del>
      <w:ins w:id="103" w:author="VASANTHA NILAVAN" w:date="2019-06-20T20:02:00Z">
        <w:r w:rsidR="00BB7421" w:rsidRPr="00646E2B">
          <w:rPr>
            <w:rFonts w:ascii="Calibri" w:hAnsi="Calibri" w:cs="Calibri"/>
            <w:b/>
            <w:bCs/>
            <w:sz w:val="24"/>
            <w:szCs w:val="24"/>
            <w:rPrChange w:id="104" w:author="VASANTHA NILAVAN" w:date="2022-03-29T15:47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t>Server7</w:t>
        </w:r>
      </w:ins>
      <w:r w:rsidR="00BB7421" w:rsidRPr="00646E2B">
        <w:rPr>
          <w:rFonts w:ascii="Calibri" w:hAnsi="Calibri" w:cs="Calibri"/>
          <w:b/>
          <w:bCs/>
          <w:sz w:val="24"/>
          <w:szCs w:val="24"/>
          <w:rPrChange w:id="105" w:author="VASANTHA NILAVAN" w:date="2022-03-29T15:47:00Z">
            <w:rPr>
              <w:b/>
              <w:bCs/>
              <w:sz w:val="24"/>
              <w:szCs w:val="24"/>
            </w:rPr>
          </w:rPrChange>
        </w:rPr>
        <w:t xml:space="preserve">.0/8.5.5.x, IBM MQ, </w:t>
      </w:r>
      <w:del w:id="106" w:author="VASANTHA NILAVAN" w:date="2022-03-29T15:32:00Z">
        <w:r w:rsidR="00BB7421" w:rsidRPr="00646E2B" w:rsidDel="00AB7569">
          <w:rPr>
            <w:rFonts w:ascii="Calibri" w:hAnsi="Calibri" w:cs="Calibri"/>
            <w:b/>
            <w:bCs/>
            <w:sz w:val="24"/>
            <w:szCs w:val="24"/>
            <w:rPrChange w:id="107" w:author="VASANTHA NILAVAN" w:date="2022-03-29T15:47:00Z">
              <w:rPr>
                <w:b/>
                <w:bCs/>
                <w:sz w:val="24"/>
                <w:szCs w:val="24"/>
              </w:rPr>
            </w:rPrChange>
          </w:rPr>
          <w:delText xml:space="preserve">IIB, BPM, </w:delText>
        </w:r>
      </w:del>
      <w:r w:rsidR="00BB7421" w:rsidRPr="00646E2B">
        <w:rPr>
          <w:rFonts w:ascii="Calibri" w:hAnsi="Calibri" w:cs="Calibri"/>
          <w:b/>
          <w:bCs/>
          <w:sz w:val="24"/>
          <w:szCs w:val="24"/>
          <w:rPrChange w:id="108" w:author="VASANTHA NILAVAN" w:date="2022-03-29T15:47:00Z">
            <w:rPr/>
          </w:rPrChange>
        </w:rPr>
        <w:t>Apache</w:t>
      </w:r>
      <w:r w:rsidR="00766A0F" w:rsidRPr="00646E2B">
        <w:rPr>
          <w:rFonts w:ascii="Calibri" w:hAnsi="Calibri" w:cs="Calibri"/>
          <w:b/>
          <w:bCs/>
          <w:sz w:val="24"/>
          <w:szCs w:val="24"/>
          <w:rPrChange w:id="109" w:author="VASANTHA NILAVAN" w:date="2022-03-29T15:47:00Z">
            <w:rPr>
              <w:b/>
              <w:bCs/>
              <w:sz w:val="24"/>
              <w:szCs w:val="24"/>
            </w:rPr>
          </w:rPrChange>
        </w:rPr>
        <w:t xml:space="preserve"> Tomcat,</w:t>
      </w:r>
      <w:ins w:id="110" w:author="VASANTHA NILAVAN" w:date="2022-03-29T15:48:00Z">
        <w:r w:rsidR="00646E2B">
          <w:rPr>
            <w:rFonts w:ascii="Calibri" w:hAnsi="Calibri" w:cs="Calibri"/>
            <w:b/>
            <w:bCs/>
            <w:sz w:val="24"/>
            <w:szCs w:val="24"/>
          </w:rPr>
          <w:t xml:space="preserve"> </w:t>
        </w:r>
      </w:ins>
      <w:del w:id="111" w:author="VASANTHA NILAVAN" w:date="2022-03-29T15:42:00Z">
        <w:r w:rsidR="00766A0F" w:rsidRPr="00646E2B" w:rsidDel="007F7F9C">
          <w:rPr>
            <w:rFonts w:ascii="Calibri" w:hAnsi="Calibri" w:cs="Calibri"/>
            <w:b/>
            <w:bCs/>
            <w:sz w:val="24"/>
            <w:szCs w:val="24"/>
            <w:rPrChange w:id="112" w:author="VASANTHA NILAVAN" w:date="2022-03-29T15:48:00Z">
              <w:rPr>
                <w:b/>
                <w:bCs/>
                <w:sz w:val="24"/>
                <w:szCs w:val="24"/>
              </w:rPr>
            </w:rPrChange>
          </w:rPr>
          <w:delText xml:space="preserve"> </w:delText>
        </w:r>
      </w:del>
      <w:r w:rsidR="00766A0F" w:rsidRPr="00646E2B">
        <w:rPr>
          <w:rFonts w:ascii="Calibri" w:hAnsi="Calibri" w:cs="Calibri"/>
          <w:b/>
          <w:bCs/>
          <w:sz w:val="24"/>
          <w:szCs w:val="24"/>
          <w:rPrChange w:id="113" w:author="VASANTHA NILAVAN" w:date="2022-03-29T15:48:00Z">
            <w:rPr>
              <w:b/>
              <w:bCs/>
              <w:sz w:val="24"/>
              <w:szCs w:val="24"/>
            </w:rPr>
          </w:rPrChange>
        </w:rPr>
        <w:t>Apache HTTP Server</w:t>
      </w:r>
      <w:ins w:id="114" w:author="VASANTHA NILAVAN" w:date="2022-03-29T15:32:00Z">
        <w:r w:rsidRPr="00646E2B">
          <w:rPr>
            <w:rFonts w:ascii="Calibri" w:hAnsi="Calibri" w:cs="Calibri"/>
            <w:b/>
            <w:bCs/>
            <w:sz w:val="24"/>
            <w:szCs w:val="24"/>
            <w:rPrChange w:id="115" w:author="VASANTHA NILAVAN" w:date="2022-03-29T15:48:00Z">
              <w:rPr>
                <w:b/>
                <w:bCs/>
                <w:sz w:val="24"/>
                <w:szCs w:val="24"/>
              </w:rPr>
            </w:rPrChange>
          </w:rPr>
          <w:t>.</w:t>
        </w:r>
      </w:ins>
      <w:del w:id="116" w:author="VASANTHA NILAVAN" w:date="2022-03-29T15:32:00Z">
        <w:r w:rsidR="00766A0F" w:rsidRPr="00646E2B" w:rsidDel="00AB7569">
          <w:rPr>
            <w:rFonts w:ascii="Calibri" w:hAnsi="Calibri" w:cs="Calibri"/>
            <w:b/>
            <w:bCs/>
            <w:sz w:val="24"/>
            <w:szCs w:val="24"/>
            <w:rPrChange w:id="117" w:author="VASANTHA NILAVAN" w:date="2022-03-29T15:48:00Z">
              <w:rPr>
                <w:b/>
                <w:bCs/>
                <w:sz w:val="24"/>
                <w:szCs w:val="24"/>
              </w:rPr>
            </w:rPrChange>
          </w:rPr>
          <w:delText>, IBM</w:delText>
        </w:r>
        <w:r w:rsidR="000E1DA5" w:rsidRPr="00646E2B" w:rsidDel="00AB7569">
          <w:rPr>
            <w:rFonts w:ascii="Calibri" w:hAnsi="Calibri" w:cs="Calibri"/>
            <w:b/>
            <w:bCs/>
            <w:sz w:val="24"/>
            <w:szCs w:val="24"/>
            <w:rPrChange w:id="118" w:author="VASANTHA NILAVAN" w:date="2022-03-29T15:48:00Z">
              <w:rPr>
                <w:b/>
                <w:bCs/>
                <w:sz w:val="24"/>
                <w:szCs w:val="24"/>
              </w:rPr>
            </w:rPrChange>
          </w:rPr>
          <w:delText xml:space="preserve"> HTTP Server</w:delText>
        </w:r>
        <w:r w:rsidR="000E1DA5" w:rsidRPr="00646E2B" w:rsidDel="00AB7569">
          <w:rPr>
            <w:rFonts w:ascii="Calibri" w:hAnsi="Calibri" w:cs="Calibri"/>
            <w:b/>
            <w:bCs/>
            <w:sz w:val="24"/>
            <w:szCs w:val="24"/>
            <w:rPrChange w:id="119" w:author="VASANTHA NILAVAN" w:date="2022-03-29T15:48:00Z">
              <w:rPr>
                <w:sz w:val="24"/>
                <w:szCs w:val="24"/>
              </w:rPr>
            </w:rPrChange>
          </w:rPr>
          <w:delText>.</w:delText>
        </w:r>
      </w:del>
      <w:del w:id="120" w:author="VASANTHA NILAVAN" w:date="2019-06-20T20:02:00Z">
        <w:r w:rsidR="00BB7421" w:rsidRPr="00646E2B">
          <w:rPr>
            <w:rFonts w:ascii="Calibri" w:hAnsi="Calibri" w:cs="Calibri"/>
            <w:b/>
            <w:bCs/>
            <w:sz w:val="24"/>
            <w:szCs w:val="24"/>
            <w:rPrChange w:id="121" w:author="VASANTHA NILAVAN" w:date="2022-03-29T15:48:00Z">
              <w:rPr>
                <w:rFonts w:cstheme="minorHAnsi"/>
                <w:sz w:val="24"/>
                <w:szCs w:val="24"/>
              </w:rPr>
            </w:rPrChange>
          </w:rPr>
          <w:delText xml:space="preserve">, Linux shell scripting. </w:delText>
        </w:r>
      </w:del>
    </w:p>
    <w:p w14:paraId="583A8983" w14:textId="624B140A" w:rsidR="00AB7569" w:rsidRPr="007E732B" w:rsidRDefault="00AB7569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122" w:author="VASANTHA NILAVAN" w:date="2022-03-29T16:23:00Z"/>
          <w:rFonts w:ascii="Calibri" w:hAnsi="Calibri" w:cs="Calibri"/>
          <w:sz w:val="24"/>
          <w:szCs w:val="24"/>
          <w:rPrChange w:id="123" w:author="VASANTHA NILAVAN" w:date="2022-03-29T16:23:00Z">
            <w:rPr>
              <w:ins w:id="124" w:author="VASANTHA NILAVAN" w:date="2022-03-29T16:23:00Z"/>
              <w:rFonts w:ascii="Calibri" w:hAnsi="Calibri" w:cs="Calibri"/>
              <w:b/>
              <w:bCs/>
              <w:sz w:val="24"/>
              <w:szCs w:val="24"/>
            </w:rPr>
          </w:rPrChange>
        </w:rPr>
      </w:pPr>
      <w:ins w:id="125" w:author="VASANTHA NILAVAN" w:date="2022-03-29T15:33:00Z">
        <w:r w:rsidRPr="00646E2B">
          <w:rPr>
            <w:rFonts w:ascii="Calibri" w:hAnsi="Calibri" w:cs="Calibri"/>
            <w:sz w:val="24"/>
            <w:szCs w:val="24"/>
            <w:rPrChange w:id="126" w:author="VASANTHA NILAVAN" w:date="2022-03-29T15:47:00Z">
              <w:rPr>
                <w:sz w:val="24"/>
                <w:szCs w:val="24"/>
              </w:rPr>
            </w:rPrChange>
          </w:rPr>
          <w:t>3</w:t>
        </w:r>
      </w:ins>
      <w:ins w:id="127" w:author="VASANTHA NILAVAN" w:date="2022-03-29T16:24:00Z">
        <w:r w:rsidR="002B176A">
          <w:rPr>
            <w:rFonts w:ascii="Calibri" w:hAnsi="Calibri" w:cs="Calibri"/>
            <w:sz w:val="24"/>
            <w:szCs w:val="24"/>
          </w:rPr>
          <w:t>+</w:t>
        </w:r>
      </w:ins>
      <w:ins w:id="128" w:author="VASANTHA NILAVAN" w:date="2022-03-29T15:33:00Z">
        <w:r w:rsidRPr="00646E2B">
          <w:rPr>
            <w:rFonts w:ascii="Calibri" w:hAnsi="Calibri" w:cs="Calibri"/>
            <w:sz w:val="24"/>
            <w:szCs w:val="24"/>
            <w:rPrChange w:id="129" w:author="VASANTHA NILAVAN" w:date="2022-03-29T15:47:00Z">
              <w:rPr>
                <w:sz w:val="24"/>
                <w:szCs w:val="24"/>
              </w:rPr>
            </w:rPrChange>
          </w:rPr>
          <w:t xml:space="preserve"> years of experience in </w:t>
        </w:r>
        <w:r w:rsidRPr="00646E2B">
          <w:rPr>
            <w:rFonts w:ascii="Calibri" w:hAnsi="Calibri" w:cs="Calibri"/>
            <w:b/>
            <w:bCs/>
            <w:sz w:val="24"/>
            <w:szCs w:val="24"/>
            <w:rPrChange w:id="130" w:author="VASANTHA NILAVAN" w:date="2022-03-29T15:47:00Z">
              <w:rPr>
                <w:sz w:val="24"/>
                <w:szCs w:val="24"/>
              </w:rPr>
            </w:rPrChange>
          </w:rPr>
          <w:t>AWS cloud operations, Jenkins, Dockers, Terraform</w:t>
        </w:r>
      </w:ins>
      <w:ins w:id="131" w:author="VASANTHA NILAVAN" w:date="2022-03-29T15:34:00Z">
        <w:r w:rsidRPr="00646E2B">
          <w:rPr>
            <w:rFonts w:ascii="Calibri" w:hAnsi="Calibri" w:cs="Calibri"/>
            <w:b/>
            <w:bCs/>
            <w:sz w:val="24"/>
            <w:szCs w:val="24"/>
            <w:rPrChange w:id="132" w:author="VASANTHA NILAVAN" w:date="2022-03-29T15:47:00Z">
              <w:rPr>
                <w:sz w:val="24"/>
                <w:szCs w:val="24"/>
              </w:rPr>
            </w:rPrChange>
          </w:rPr>
          <w:t>, GIT.</w:t>
        </w:r>
      </w:ins>
    </w:p>
    <w:p w14:paraId="7C760B4C" w14:textId="56CE0CCE" w:rsidR="007E732B" w:rsidRPr="00646E2B" w:rsidRDefault="002B176A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133" w:author="VASANTHA NILAVAN" w:date="2022-03-29T15:47:00Z">
            <w:rPr>
              <w:sz w:val="24"/>
              <w:szCs w:val="24"/>
            </w:rPr>
          </w:rPrChange>
        </w:rPr>
        <w:pPrChange w:id="134" w:author="VASANTHA NILAVAN" w:date="2022-03-29T15:47:00Z">
          <w:pPr>
            <w:pStyle w:val="ListParagraph"/>
            <w:numPr>
              <w:numId w:val="2"/>
            </w:numPr>
            <w:spacing w:after="0" w:line="360" w:lineRule="auto"/>
            <w:ind w:left="284" w:hanging="360"/>
            <w:jc w:val="both"/>
          </w:pPr>
        </w:pPrChange>
      </w:pPr>
      <w:ins w:id="135" w:author="VASANTHA NILAVAN" w:date="2022-03-29T16:24:00Z">
        <w:r>
          <w:rPr>
            <w:rFonts w:ascii="Calibri" w:hAnsi="Calibri" w:cs="Calibri"/>
            <w:sz w:val="24"/>
            <w:szCs w:val="24"/>
          </w:rPr>
          <w:t>Experience</w:t>
        </w:r>
        <w:r w:rsidR="007E732B" w:rsidRPr="007E732B">
          <w:rPr>
            <w:rFonts w:ascii="Calibri" w:hAnsi="Calibri" w:cs="Calibri"/>
            <w:sz w:val="24"/>
            <w:szCs w:val="24"/>
          </w:rPr>
          <w:t xml:space="preserve"> in Amazon Web Services and supporting the infrastructure (EC2, ELB, VPC, S3, code Deploy, IAM, CloudWatch, SNS ).</w:t>
        </w:r>
      </w:ins>
    </w:p>
    <w:p w14:paraId="360AE4D0" w14:textId="5163F7AA" w:rsidR="00BB7421" w:rsidRPr="00646E2B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136" w:author="VASANTHA NILAVAN" w:date="2022-03-29T15:48:00Z">
            <w:rPr>
              <w:sz w:val="24"/>
              <w:szCs w:val="24"/>
            </w:rPr>
          </w:rPrChange>
        </w:rPr>
        <w:pPrChange w:id="137" w:author="VASANTHA NILAVAN" w:date="2022-03-29T15:48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138" w:author="VASANTHA NILAVAN" w:date="2022-03-29T15:47:00Z">
            <w:rPr>
              <w:sz w:val="24"/>
              <w:szCs w:val="24"/>
            </w:rPr>
          </w:rPrChange>
        </w:rPr>
        <w:t>Subject matter expert in all facets of administration, maintenance, Deployment and management of</w:t>
      </w:r>
      <w:ins w:id="139" w:author="VASANTHA NILAVAN" w:date="2022-03-29T15:48:00Z">
        <w:r w:rsidR="00646E2B">
          <w:rPr>
            <w:rFonts w:ascii="Calibri" w:hAnsi="Calibri" w:cs="Calibri"/>
            <w:sz w:val="24"/>
            <w:szCs w:val="24"/>
          </w:rPr>
          <w:t xml:space="preserve"> </w:t>
        </w:r>
      </w:ins>
      <w:del w:id="140" w:author="VASANTHA NILAVAN" w:date="2022-03-29T15:42:00Z">
        <w:r w:rsidRPr="00646E2B" w:rsidDel="007F7F9C">
          <w:rPr>
            <w:rFonts w:ascii="Calibri" w:hAnsi="Calibri" w:cs="Calibri"/>
            <w:sz w:val="24"/>
            <w:szCs w:val="24"/>
            <w:rPrChange w:id="141" w:author="VASANTHA NILAVAN" w:date="2022-03-29T15:48:00Z">
              <w:rPr>
                <w:sz w:val="24"/>
                <w:szCs w:val="24"/>
              </w:rPr>
            </w:rPrChange>
          </w:rPr>
          <w:delText xml:space="preserve"> </w:delText>
        </w:r>
      </w:del>
      <w:r w:rsidRPr="00646E2B">
        <w:rPr>
          <w:rFonts w:ascii="Calibri" w:hAnsi="Calibri" w:cs="Calibri"/>
          <w:sz w:val="24"/>
          <w:szCs w:val="24"/>
          <w:rPrChange w:id="142" w:author="VASANTHA NILAVAN" w:date="2022-03-29T15:48:00Z">
            <w:rPr>
              <w:sz w:val="24"/>
              <w:szCs w:val="24"/>
            </w:rPr>
          </w:rPrChange>
        </w:rPr>
        <w:t>enterprise applications including Installation and Configuration.</w:t>
      </w:r>
    </w:p>
    <w:p w14:paraId="5AF8DF3F" w14:textId="050E9815" w:rsidR="00BB7421" w:rsidRPr="00646E2B" w:rsidDel="00AB7569" w:rsidRDefault="000E1DA5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143" w:author="VASANTHA NILAVAN" w:date="2022-03-29T15:34:00Z"/>
          <w:rFonts w:ascii="Calibri" w:hAnsi="Calibri" w:cs="Calibri"/>
          <w:sz w:val="24"/>
          <w:szCs w:val="24"/>
          <w:rPrChange w:id="144" w:author="VASANTHA NILAVAN" w:date="2022-03-29T15:47:00Z">
            <w:rPr>
              <w:del w:id="145" w:author="VASANTHA NILAVAN" w:date="2022-03-29T15:34:00Z"/>
              <w:rFonts w:cstheme="minorHAnsi"/>
              <w:bCs/>
              <w:sz w:val="24"/>
              <w:szCs w:val="24"/>
            </w:rPr>
          </w:rPrChange>
        </w:rPr>
        <w:pPrChange w:id="146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147" w:author="VASANTHA NILAVAN" w:date="2022-03-29T15:34:00Z">
        <w:r w:rsidRPr="00646E2B" w:rsidDel="00AB7569">
          <w:rPr>
            <w:rFonts w:ascii="Calibri" w:hAnsi="Calibri" w:cs="Calibri"/>
            <w:sz w:val="24"/>
            <w:szCs w:val="24"/>
            <w:rPrChange w:id="148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delText xml:space="preserve">Extensive knowledge in </w:delText>
        </w:r>
        <w:r w:rsidRPr="00646E2B" w:rsidDel="00AB7569">
          <w:rPr>
            <w:rFonts w:ascii="Calibri" w:hAnsi="Calibri" w:cs="Calibri"/>
            <w:sz w:val="24"/>
            <w:szCs w:val="24"/>
            <w:rPrChange w:id="149" w:author="VASANTHA NILAVAN" w:date="2022-03-29T15:47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delText>AWS cloud infrastructure</w:delText>
        </w:r>
        <w:r w:rsidRPr="00646E2B" w:rsidDel="00AB7569">
          <w:rPr>
            <w:rFonts w:ascii="Calibri" w:hAnsi="Calibri" w:cs="Calibri"/>
            <w:sz w:val="24"/>
            <w:szCs w:val="24"/>
            <w:rPrChange w:id="150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delText>.</w:delText>
        </w:r>
      </w:del>
    </w:p>
    <w:p w14:paraId="721572AD" w14:textId="713A4487" w:rsidR="000E1DA5" w:rsidRPr="00646E2B" w:rsidDel="00AB7569" w:rsidRDefault="000E1DA5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151" w:author="VASANTHA NILAVAN" w:date="2022-03-29T15:34:00Z"/>
          <w:rFonts w:ascii="Calibri" w:hAnsi="Calibri" w:cs="Calibri"/>
          <w:sz w:val="24"/>
          <w:szCs w:val="24"/>
          <w:rPrChange w:id="152" w:author="VASANTHA NILAVAN" w:date="2022-03-29T15:47:00Z">
            <w:rPr>
              <w:del w:id="153" w:author="VASANTHA NILAVAN" w:date="2022-03-29T15:34:00Z"/>
              <w:rFonts w:cstheme="minorHAnsi"/>
              <w:bCs/>
              <w:sz w:val="24"/>
              <w:szCs w:val="24"/>
            </w:rPr>
          </w:rPrChange>
        </w:rPr>
        <w:pPrChange w:id="154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155" w:author="VASANTHA NILAVAN" w:date="2022-03-29T15:34:00Z">
        <w:r w:rsidRPr="00646E2B" w:rsidDel="00AB7569">
          <w:rPr>
            <w:rFonts w:ascii="Calibri" w:hAnsi="Calibri" w:cs="Calibri"/>
            <w:sz w:val="24"/>
            <w:szCs w:val="24"/>
            <w:rPrChange w:id="156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delText>Acquired internal certificate on AWS associate level Cloud architect.</w:delText>
        </w:r>
      </w:del>
    </w:p>
    <w:p w14:paraId="05207029" w14:textId="096AAB03" w:rsidR="000E1DA5" w:rsidRPr="00646E2B" w:rsidDel="007F7F9C" w:rsidRDefault="000E1DA5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157" w:author="VASANTHA NILAVAN" w:date="2022-03-29T15:45:00Z"/>
          <w:rFonts w:ascii="Calibri" w:hAnsi="Calibri" w:cs="Calibri"/>
          <w:sz w:val="24"/>
          <w:szCs w:val="24"/>
          <w:rPrChange w:id="158" w:author="VASANTHA NILAVAN" w:date="2022-03-29T15:47:00Z">
            <w:rPr>
              <w:del w:id="159" w:author="VASANTHA NILAVAN" w:date="2022-03-29T15:45:00Z"/>
              <w:rFonts w:cstheme="minorHAnsi"/>
              <w:bCs/>
              <w:sz w:val="24"/>
              <w:szCs w:val="24"/>
            </w:rPr>
          </w:rPrChange>
        </w:rPr>
        <w:pPrChange w:id="160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161" w:author="VASANTHA NILAVAN" w:date="2022-03-29T15:45:00Z">
        <w:r w:rsidRPr="00646E2B" w:rsidDel="007F7F9C">
          <w:rPr>
            <w:rFonts w:ascii="Calibri" w:hAnsi="Calibri" w:cs="Calibri"/>
            <w:sz w:val="24"/>
            <w:szCs w:val="24"/>
            <w:rPrChange w:id="162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delText xml:space="preserve">Experience in </w:delText>
        </w:r>
      </w:del>
      <w:del w:id="163" w:author="VASANTHA NILAVAN" w:date="2022-03-29T15:34:00Z">
        <w:r w:rsidRPr="00646E2B" w:rsidDel="00AB7569">
          <w:rPr>
            <w:rFonts w:ascii="Calibri" w:hAnsi="Calibri" w:cs="Calibri"/>
            <w:sz w:val="24"/>
            <w:szCs w:val="24"/>
            <w:rPrChange w:id="164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delText xml:space="preserve">various devops tools like </w:delText>
        </w:r>
        <w:r w:rsidRPr="00646E2B" w:rsidDel="00AB7569">
          <w:rPr>
            <w:rFonts w:ascii="Calibri" w:hAnsi="Calibri" w:cs="Calibri"/>
            <w:sz w:val="24"/>
            <w:szCs w:val="24"/>
            <w:rPrChange w:id="165" w:author="VASANTHA NILAVAN" w:date="2022-03-29T15:47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delText>Jenkins, Ansible</w:delText>
        </w:r>
        <w:r w:rsidRPr="00646E2B" w:rsidDel="00AB7569">
          <w:rPr>
            <w:rFonts w:ascii="Calibri" w:hAnsi="Calibri" w:cs="Calibri"/>
            <w:sz w:val="24"/>
            <w:szCs w:val="24"/>
            <w:rPrChange w:id="166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delText>.</w:delText>
        </w:r>
      </w:del>
    </w:p>
    <w:p w14:paraId="28D1BED7" w14:textId="5EA222A6" w:rsidR="000E1DA5" w:rsidRPr="00646E2B" w:rsidRDefault="000E1DA5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167" w:author="VASANTHA NILAVAN" w:date="2022-03-29T15:46:00Z"/>
          <w:rFonts w:ascii="Calibri" w:hAnsi="Calibri" w:cs="Calibri"/>
          <w:sz w:val="24"/>
          <w:szCs w:val="24"/>
          <w:rPrChange w:id="168" w:author="VASANTHA NILAVAN" w:date="2022-03-29T15:47:00Z">
            <w:rPr>
              <w:ins w:id="169" w:author="VASANTHA NILAVAN" w:date="2022-03-29T15:46:00Z"/>
              <w:rFonts w:ascii="Calibri" w:hAnsi="Calibri" w:cs="Calibri"/>
            </w:rPr>
          </w:rPrChange>
        </w:rPr>
        <w:pPrChange w:id="170" w:author="VASANTHA NILAVAN" w:date="2022-03-29T15:47:00Z">
          <w:pPr>
            <w:numPr>
              <w:numId w:val="1"/>
            </w:numPr>
            <w:tabs>
              <w:tab w:val="num" w:pos="-142"/>
            </w:tabs>
            <w:spacing w:after="0" w:line="240" w:lineRule="auto"/>
            <w:ind w:left="1080" w:hanging="1506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171" w:author="VASANTHA NILAVAN" w:date="2022-03-29T15:47:00Z">
            <w:rPr>
              <w:rFonts w:cstheme="minorHAnsi"/>
              <w:sz w:val="24"/>
              <w:szCs w:val="24"/>
            </w:rPr>
          </w:rPrChange>
        </w:rPr>
        <w:t>Experienced in WebSphere</w:t>
      </w:r>
      <w:ins w:id="172" w:author="VASANTHA NILAVAN" w:date="2022-03-29T16:01:00Z">
        <w:r w:rsidR="0002504C">
          <w:rPr>
            <w:rFonts w:ascii="Calibri" w:hAnsi="Calibri" w:cs="Calibri"/>
            <w:sz w:val="24"/>
            <w:szCs w:val="24"/>
          </w:rPr>
          <w:t>/Http</w:t>
        </w:r>
      </w:ins>
      <w:r w:rsidRPr="00646E2B">
        <w:rPr>
          <w:rFonts w:ascii="Calibri" w:hAnsi="Calibri" w:cs="Calibri"/>
          <w:sz w:val="24"/>
          <w:szCs w:val="24"/>
          <w:rPrChange w:id="173" w:author="VASANTHA NILAVAN" w:date="2022-03-29T15:47:00Z">
            <w:rPr>
              <w:rFonts w:cstheme="minorHAnsi"/>
              <w:sz w:val="24"/>
              <w:szCs w:val="24"/>
            </w:rPr>
          </w:rPrChange>
        </w:rPr>
        <w:t xml:space="preserve"> </w:t>
      </w:r>
      <w:del w:id="174" w:author="VASANTHA NILAVAN" w:date="2022-03-29T15:34:00Z">
        <w:r w:rsidRPr="00646E2B" w:rsidDel="00AB7569">
          <w:rPr>
            <w:rFonts w:ascii="Calibri" w:hAnsi="Calibri" w:cs="Calibri"/>
            <w:sz w:val="24"/>
            <w:szCs w:val="24"/>
            <w:rPrChange w:id="175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delText xml:space="preserve">migration </w:delText>
        </w:r>
      </w:del>
      <w:ins w:id="176" w:author="VASANTHA NILAVAN" w:date="2022-03-29T15:34:00Z">
        <w:r w:rsidR="00AB7569" w:rsidRPr="00646E2B">
          <w:rPr>
            <w:rFonts w:ascii="Calibri" w:hAnsi="Calibri" w:cs="Calibri"/>
            <w:sz w:val="24"/>
            <w:szCs w:val="24"/>
            <w:rPrChange w:id="177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t>installa</w:t>
        </w:r>
      </w:ins>
      <w:ins w:id="178" w:author="VASANTHA NILAVAN" w:date="2022-03-29T15:35:00Z">
        <w:r w:rsidR="00AB7569" w:rsidRPr="00646E2B">
          <w:rPr>
            <w:rFonts w:ascii="Calibri" w:hAnsi="Calibri" w:cs="Calibri"/>
            <w:sz w:val="24"/>
            <w:szCs w:val="24"/>
            <w:rPrChange w:id="179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t>tion</w:t>
        </w:r>
      </w:ins>
      <w:ins w:id="180" w:author="VASANTHA NILAVAN" w:date="2022-03-29T15:34:00Z">
        <w:r w:rsidR="00AB7569" w:rsidRPr="00646E2B">
          <w:rPr>
            <w:rFonts w:ascii="Calibri" w:hAnsi="Calibri" w:cs="Calibri"/>
            <w:sz w:val="24"/>
            <w:szCs w:val="24"/>
            <w:rPrChange w:id="181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t xml:space="preserve"> </w:t>
        </w:r>
      </w:ins>
      <w:r w:rsidRPr="00646E2B">
        <w:rPr>
          <w:rFonts w:ascii="Calibri" w:hAnsi="Calibri" w:cs="Calibri"/>
          <w:sz w:val="24"/>
          <w:szCs w:val="24"/>
          <w:rPrChange w:id="182" w:author="VASANTHA NILAVAN" w:date="2022-03-29T15:47:00Z">
            <w:rPr>
              <w:rFonts w:cstheme="minorHAnsi"/>
              <w:sz w:val="24"/>
              <w:szCs w:val="24"/>
            </w:rPr>
          </w:rPrChange>
        </w:rPr>
        <w:t xml:space="preserve">using </w:t>
      </w:r>
      <w:ins w:id="183" w:author="VASANTHA NILAVAN" w:date="2022-03-29T15:35:00Z">
        <w:r w:rsidR="00AB7569" w:rsidRPr="00646E2B">
          <w:rPr>
            <w:rFonts w:ascii="Calibri" w:hAnsi="Calibri" w:cs="Calibri"/>
            <w:b/>
            <w:bCs/>
            <w:sz w:val="24"/>
            <w:szCs w:val="24"/>
            <w:rPrChange w:id="184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t xml:space="preserve">Jenkins CI and </w:t>
        </w:r>
      </w:ins>
      <w:r w:rsidRPr="00646E2B">
        <w:rPr>
          <w:rFonts w:ascii="Calibri" w:hAnsi="Calibri" w:cs="Calibri"/>
          <w:b/>
          <w:bCs/>
          <w:sz w:val="24"/>
          <w:szCs w:val="24"/>
          <w:rPrChange w:id="185" w:author="VASANTHA NILAVAN" w:date="2022-03-29T15:47:00Z">
            <w:rPr>
              <w:rFonts w:cstheme="minorHAnsi"/>
              <w:b/>
              <w:bCs/>
              <w:sz w:val="24"/>
              <w:szCs w:val="24"/>
            </w:rPr>
          </w:rPrChange>
        </w:rPr>
        <w:t>Docker containers</w:t>
      </w:r>
      <w:r w:rsidRPr="00646E2B">
        <w:rPr>
          <w:rFonts w:ascii="Calibri" w:hAnsi="Calibri" w:cs="Calibri"/>
          <w:sz w:val="24"/>
          <w:szCs w:val="24"/>
          <w:rPrChange w:id="186" w:author="VASANTHA NILAVAN" w:date="2022-03-29T15:47:00Z">
            <w:rPr>
              <w:rFonts w:cstheme="minorHAnsi"/>
              <w:sz w:val="24"/>
              <w:szCs w:val="24"/>
            </w:rPr>
          </w:rPrChange>
        </w:rPr>
        <w:t xml:space="preserve">. </w:t>
      </w:r>
    </w:p>
    <w:p w14:paraId="591F16BF" w14:textId="7C57617B" w:rsidR="007F7F9C" w:rsidRPr="00646E2B" w:rsidRDefault="007F7F9C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187" w:author="VASANTHA NILAVAN" w:date="2019-06-20T20:02:00Z"/>
          <w:rFonts w:ascii="Calibri" w:hAnsi="Calibri" w:cs="Calibri"/>
          <w:sz w:val="24"/>
          <w:szCs w:val="24"/>
          <w:rPrChange w:id="188" w:author="VASANTHA NILAVAN" w:date="2022-03-29T15:47:00Z">
            <w:rPr>
              <w:ins w:id="189" w:author="VASANTHA NILAVAN" w:date="2019-06-20T20:02:00Z"/>
              <w:rFonts w:cstheme="minorHAnsi"/>
              <w:bCs/>
              <w:sz w:val="24"/>
              <w:szCs w:val="24"/>
            </w:rPr>
          </w:rPrChange>
        </w:rPr>
        <w:pPrChange w:id="190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ins w:id="191" w:author="VASANTHA NILAVAN" w:date="2022-03-29T15:47:00Z">
        <w:r w:rsidRPr="00646E2B">
          <w:rPr>
            <w:rFonts w:ascii="Calibri" w:hAnsi="Calibri" w:cs="Calibri"/>
            <w:sz w:val="24"/>
            <w:szCs w:val="24"/>
            <w:rPrChange w:id="192" w:author="VASANTHA NILAVAN" w:date="2022-03-29T15:47:00Z">
              <w:rPr>
                <w:rFonts w:ascii="Calibri" w:hAnsi="Calibri" w:cs="Calibri"/>
              </w:rPr>
            </w:rPrChange>
          </w:rPr>
          <w:t>Good exposure to Build and Release related activities in multiple environments</w:t>
        </w:r>
        <w:r w:rsidRPr="00646E2B">
          <w:rPr>
            <w:rFonts w:ascii="Calibri" w:hAnsi="Calibri" w:cs="Calibri"/>
            <w:sz w:val="24"/>
            <w:szCs w:val="24"/>
            <w:rPrChange w:id="193" w:author="VASANTHA NILAVAN" w:date="2022-03-29T15:47:00Z">
              <w:rPr>
                <w:rFonts w:ascii="Calibri" w:hAnsi="Calibri" w:cs="Calibri"/>
              </w:rPr>
            </w:rPrChange>
          </w:rPr>
          <w:t>.</w:t>
        </w:r>
      </w:ins>
    </w:p>
    <w:p w14:paraId="18994C01" w14:textId="72276EA0" w:rsidR="00BB7421" w:rsidRPr="00646E2B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194" w:author="VASANTHA NILAVAN" w:date="2022-03-29T15:38:00Z"/>
          <w:rFonts w:ascii="Calibri" w:hAnsi="Calibri" w:cs="Calibri"/>
          <w:sz w:val="24"/>
          <w:szCs w:val="24"/>
          <w:rPrChange w:id="195" w:author="VASANTHA NILAVAN" w:date="2022-03-29T15:47:00Z">
            <w:rPr>
              <w:ins w:id="196" w:author="VASANTHA NILAVAN" w:date="2022-03-29T15:38:00Z"/>
              <w:sz w:val="24"/>
              <w:szCs w:val="24"/>
            </w:rPr>
          </w:rPrChange>
        </w:rPr>
        <w:pPrChange w:id="197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198" w:author="VASANTHA NILAVAN" w:date="2022-03-29T15:47:00Z">
            <w:rPr>
              <w:b/>
              <w:bCs/>
              <w:sz w:val="24"/>
              <w:szCs w:val="24"/>
            </w:rPr>
          </w:rPrChange>
        </w:rPr>
        <w:t>Lead a technical team in multiple migration project</w:t>
      </w:r>
      <w:r w:rsidRPr="00646E2B">
        <w:rPr>
          <w:rFonts w:ascii="Calibri" w:hAnsi="Calibri" w:cs="Calibri"/>
          <w:sz w:val="24"/>
          <w:szCs w:val="24"/>
          <w:rPrChange w:id="199" w:author="VASANTHA NILAVAN" w:date="2022-03-29T15:47:00Z">
            <w:rPr>
              <w:sz w:val="24"/>
              <w:szCs w:val="24"/>
            </w:rPr>
          </w:rPrChange>
        </w:rPr>
        <w:t xml:space="preserve"> involving WebSphere Application Server, IBM</w:t>
      </w:r>
      <w:ins w:id="200" w:author="VASANTHA NILAVAN" w:date="2022-03-29T15:47:00Z">
        <w:r w:rsidR="00646E2B">
          <w:rPr>
            <w:rFonts w:ascii="Calibri" w:hAnsi="Calibri" w:cs="Calibri"/>
            <w:sz w:val="24"/>
            <w:szCs w:val="24"/>
          </w:rPr>
          <w:t xml:space="preserve"> </w:t>
        </w:r>
      </w:ins>
      <w:del w:id="201" w:author="VASANTHA NILAVAN" w:date="2022-03-29T15:43:00Z">
        <w:r w:rsidRPr="00646E2B" w:rsidDel="007F7F9C">
          <w:rPr>
            <w:rFonts w:ascii="Calibri" w:hAnsi="Calibri" w:cs="Calibri"/>
            <w:sz w:val="24"/>
            <w:szCs w:val="24"/>
            <w:rPrChange w:id="202" w:author="VASANTHA NILAVAN" w:date="2022-03-29T15:47:00Z">
              <w:rPr>
                <w:sz w:val="24"/>
                <w:szCs w:val="24"/>
              </w:rPr>
            </w:rPrChange>
          </w:rPr>
          <w:delText xml:space="preserve"> </w:delText>
        </w:r>
      </w:del>
      <w:r w:rsidRPr="00646E2B">
        <w:rPr>
          <w:rFonts w:ascii="Calibri" w:hAnsi="Calibri" w:cs="Calibri"/>
          <w:sz w:val="24"/>
          <w:szCs w:val="24"/>
          <w:rPrChange w:id="203" w:author="VASANTHA NILAVAN" w:date="2022-03-29T15:47:00Z">
            <w:rPr>
              <w:sz w:val="24"/>
              <w:szCs w:val="24"/>
            </w:rPr>
          </w:rPrChange>
        </w:rPr>
        <w:t>Business Process Management (BPM), IBM MQ, IBM Integration Bus (IIB), IBM transform extender (ITX).</w:t>
      </w:r>
    </w:p>
    <w:p w14:paraId="3BAF6D01" w14:textId="3420D0FA" w:rsidR="000C2F59" w:rsidRPr="00646E2B" w:rsidRDefault="000C2F59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204" w:author="VASANTHA NILAVAN" w:date="2022-03-29T15:48:00Z">
            <w:rPr>
              <w:sz w:val="24"/>
              <w:szCs w:val="24"/>
            </w:rPr>
          </w:rPrChange>
        </w:rPr>
        <w:pPrChange w:id="205" w:author="VASANTHA NILAVAN" w:date="2022-03-29T15:48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ins w:id="206" w:author="VASANTHA NILAVAN" w:date="2022-03-29T15:38:00Z">
        <w:r w:rsidRPr="00646E2B">
          <w:rPr>
            <w:rFonts w:ascii="Calibri" w:hAnsi="Calibri" w:cs="Calibri"/>
            <w:sz w:val="24"/>
            <w:szCs w:val="24"/>
            <w:rPrChange w:id="207" w:author="VASANTHA NILAVAN" w:date="2022-03-29T15:47:00Z">
              <w:rPr>
                <w:sz w:val="24"/>
                <w:szCs w:val="24"/>
              </w:rPr>
            </w:rPrChange>
          </w:rPr>
          <w:t>Handled and resolved the issues in all area including installation, applying patches, EJBs, Servlets,</w:t>
        </w:r>
      </w:ins>
      <w:ins w:id="208" w:author="VASANTHA NILAVAN" w:date="2022-03-29T15:49:00Z">
        <w:r w:rsidR="00646E2B">
          <w:rPr>
            <w:rFonts w:ascii="Calibri" w:hAnsi="Calibri" w:cs="Calibri"/>
            <w:sz w:val="24"/>
            <w:szCs w:val="24"/>
          </w:rPr>
          <w:t xml:space="preserve"> </w:t>
        </w:r>
      </w:ins>
      <w:ins w:id="209" w:author="VASANTHA NILAVAN" w:date="2022-03-29T15:38:00Z">
        <w:r w:rsidRPr="00646E2B">
          <w:rPr>
            <w:rFonts w:ascii="Calibri" w:hAnsi="Calibri" w:cs="Calibri"/>
            <w:sz w:val="24"/>
            <w:szCs w:val="24"/>
            <w:rPrChange w:id="210" w:author="VASANTHA NILAVAN" w:date="2022-03-29T15:48:00Z">
              <w:rPr>
                <w:sz w:val="24"/>
                <w:szCs w:val="24"/>
              </w:rPr>
            </w:rPrChange>
          </w:rPr>
          <w:t>application deployment, work load management, clustering, plug-in using Jenkins</w:t>
        </w:r>
      </w:ins>
      <w:ins w:id="211" w:author="VASANTHA NILAVAN" w:date="2022-03-29T15:48:00Z">
        <w:r w:rsidR="00646E2B">
          <w:rPr>
            <w:rFonts w:ascii="Calibri" w:hAnsi="Calibri" w:cs="Calibri"/>
            <w:sz w:val="24"/>
            <w:szCs w:val="24"/>
          </w:rPr>
          <w:t>.</w:t>
        </w:r>
      </w:ins>
    </w:p>
    <w:p w14:paraId="6A2ECF4F" w14:textId="47DE68B8" w:rsidR="000E1DA5" w:rsidRPr="00646E2B" w:rsidRDefault="000E1DA5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212" w:author="VASANTHA NILAVAN" w:date="2022-03-29T15:47:00Z">
            <w:rPr>
              <w:sz w:val="24"/>
              <w:szCs w:val="24"/>
            </w:rPr>
          </w:rPrChange>
        </w:rPr>
        <w:pPrChange w:id="213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214" w:author="VASANTHA NILAVAN" w:date="2022-03-29T15:47:00Z">
            <w:rPr>
              <w:sz w:val="24"/>
              <w:szCs w:val="24"/>
            </w:rPr>
          </w:rPrChange>
        </w:rPr>
        <w:t xml:space="preserve">Worked on </w:t>
      </w:r>
      <w:r w:rsidR="00EE27DC" w:rsidRPr="00646E2B">
        <w:rPr>
          <w:rFonts w:ascii="Calibri" w:hAnsi="Calibri" w:cs="Calibri"/>
          <w:sz w:val="24"/>
          <w:szCs w:val="24"/>
          <w:rPrChange w:id="215" w:author="VASANTHA NILAVAN" w:date="2022-03-29T15:47:00Z">
            <w:rPr>
              <w:sz w:val="24"/>
              <w:szCs w:val="24"/>
            </w:rPr>
          </w:rPrChange>
        </w:rPr>
        <w:t>dashboard, report generation</w:t>
      </w:r>
      <w:r w:rsidRPr="00646E2B">
        <w:rPr>
          <w:rFonts w:ascii="Calibri" w:hAnsi="Calibri" w:cs="Calibri"/>
          <w:sz w:val="24"/>
          <w:szCs w:val="24"/>
          <w:rPrChange w:id="216" w:author="VASANTHA NILAVAN" w:date="2022-03-29T15:47:00Z">
            <w:rPr>
              <w:sz w:val="24"/>
              <w:szCs w:val="24"/>
            </w:rPr>
          </w:rPrChange>
        </w:rPr>
        <w:t xml:space="preserve"> using </w:t>
      </w:r>
      <w:r w:rsidRPr="00646E2B">
        <w:rPr>
          <w:rFonts w:ascii="Calibri" w:hAnsi="Calibri" w:cs="Calibri"/>
          <w:b/>
          <w:bCs/>
          <w:sz w:val="24"/>
          <w:szCs w:val="24"/>
          <w:rPrChange w:id="217" w:author="VASANTHA NILAVAN" w:date="2022-03-29T15:47:00Z">
            <w:rPr>
              <w:b/>
              <w:bCs/>
              <w:sz w:val="24"/>
              <w:szCs w:val="24"/>
            </w:rPr>
          </w:rPrChange>
        </w:rPr>
        <w:t>Splunk</w:t>
      </w:r>
      <w:r w:rsidRPr="00646E2B">
        <w:rPr>
          <w:rFonts w:ascii="Calibri" w:hAnsi="Calibri" w:cs="Calibri"/>
          <w:b/>
          <w:bCs/>
          <w:sz w:val="24"/>
          <w:szCs w:val="24"/>
          <w:rPrChange w:id="218" w:author="VASANTHA NILAVAN" w:date="2022-03-29T15:47:00Z">
            <w:rPr>
              <w:sz w:val="24"/>
              <w:szCs w:val="24"/>
            </w:rPr>
          </w:rPrChange>
        </w:rPr>
        <w:t xml:space="preserve"> tool</w:t>
      </w:r>
      <w:r w:rsidRPr="00646E2B">
        <w:rPr>
          <w:rFonts w:ascii="Calibri" w:hAnsi="Calibri" w:cs="Calibri"/>
          <w:sz w:val="24"/>
          <w:szCs w:val="24"/>
          <w:rPrChange w:id="219" w:author="VASANTHA NILAVAN" w:date="2022-03-29T15:47:00Z">
            <w:rPr>
              <w:sz w:val="24"/>
              <w:szCs w:val="24"/>
            </w:rPr>
          </w:rPrChange>
        </w:rPr>
        <w:t>.</w:t>
      </w:r>
    </w:p>
    <w:p w14:paraId="4C058D37" w14:textId="77777777" w:rsidR="00BB7421" w:rsidRPr="00646E2B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220" w:author="VASANTHA NILAVAN" w:date="2019-06-20T20:02:00Z"/>
          <w:rFonts w:ascii="Calibri" w:hAnsi="Calibri" w:cs="Calibri"/>
          <w:sz w:val="24"/>
          <w:szCs w:val="24"/>
          <w:rPrChange w:id="221" w:author="VASANTHA NILAVAN" w:date="2022-03-29T15:47:00Z">
            <w:rPr>
              <w:ins w:id="222" w:author="VASANTHA NILAVAN" w:date="2019-06-20T20:02:00Z"/>
              <w:rFonts w:cstheme="minorHAnsi"/>
              <w:sz w:val="24"/>
              <w:szCs w:val="24"/>
            </w:rPr>
          </w:rPrChange>
        </w:rPr>
        <w:pPrChange w:id="223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ins w:id="224" w:author="VASANTHA NILAVAN" w:date="2019-06-20T20:02:00Z">
        <w:r w:rsidRPr="00646E2B">
          <w:rPr>
            <w:rFonts w:ascii="Calibri" w:hAnsi="Calibri" w:cs="Calibri"/>
            <w:sz w:val="24"/>
            <w:szCs w:val="24"/>
            <w:rPrChange w:id="225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t xml:space="preserve">Experienced in deploying the </w:t>
        </w:r>
        <w:r w:rsidRPr="00646E2B">
          <w:rPr>
            <w:rFonts w:ascii="Calibri" w:hAnsi="Calibri" w:cs="Calibri"/>
            <w:sz w:val="24"/>
            <w:szCs w:val="24"/>
            <w:rPrChange w:id="226" w:author="VASANTHA NILAVAN" w:date="2022-03-29T15:47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t>html/PHP (LAMP Stacks) in Apache Http servers</w:t>
        </w:r>
        <w:r w:rsidRPr="00646E2B">
          <w:rPr>
            <w:rFonts w:ascii="Calibri" w:hAnsi="Calibri" w:cs="Calibri"/>
            <w:sz w:val="24"/>
            <w:szCs w:val="24"/>
            <w:rPrChange w:id="227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t>.</w:t>
        </w:r>
      </w:ins>
    </w:p>
    <w:p w14:paraId="0C07626E" w14:textId="77777777" w:rsidR="00BB7421" w:rsidRPr="00646E2B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228" w:author="VASANTHA NILAVAN" w:date="2022-03-29T15:47:00Z">
            <w:rPr>
              <w:sz w:val="24"/>
              <w:szCs w:val="24"/>
            </w:rPr>
          </w:rPrChange>
        </w:rPr>
        <w:pPrChange w:id="229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230" w:author="VASANTHA NILAVAN" w:date="2022-03-29T15:47:00Z">
            <w:rPr>
              <w:sz w:val="24"/>
              <w:szCs w:val="24"/>
            </w:rPr>
          </w:rPrChange>
        </w:rPr>
        <w:t>Extensive knowledge on ITIL and also in Agile framework and worked on multiple ITIL ticketing tool.</w:t>
      </w:r>
    </w:p>
    <w:p w14:paraId="1257DB93" w14:textId="7A49F681" w:rsidR="00BB7421" w:rsidRPr="00646E2B" w:rsidRDefault="00766A0F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231" w:author="VASANTHA NILAVAN" w:date="2022-03-29T15:47:00Z">
            <w:rPr>
              <w:sz w:val="24"/>
              <w:szCs w:val="24"/>
            </w:rPr>
          </w:rPrChange>
        </w:rPr>
        <w:pPrChange w:id="232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233" w:author="VASANTHA NILAVAN" w:date="2022-03-29T15:47:00Z">
            <w:rPr>
              <w:rFonts w:cstheme="minorHAnsi"/>
              <w:sz w:val="24"/>
              <w:szCs w:val="24"/>
            </w:rPr>
          </w:rPrChange>
        </w:rPr>
        <w:t xml:space="preserve">Good </w:t>
      </w:r>
      <w:del w:id="234" w:author="VASANTHA NILAVAN" w:date="2019-06-20T20:02:00Z">
        <w:r w:rsidR="00BB7421" w:rsidRPr="00646E2B">
          <w:rPr>
            <w:rFonts w:ascii="Calibri" w:hAnsi="Calibri" w:cs="Calibri"/>
            <w:sz w:val="24"/>
            <w:szCs w:val="24"/>
            <w:rPrChange w:id="235" w:author="VASANTHA NILAVAN" w:date="2022-03-29T15:47:00Z">
              <w:rPr>
                <w:rFonts w:cstheme="minorHAnsi"/>
                <w:sz w:val="24"/>
                <w:szCs w:val="24"/>
              </w:rPr>
            </w:rPrChange>
          </w:rPr>
          <w:delText xml:space="preserve">Extensive </w:delText>
        </w:r>
      </w:del>
      <w:r w:rsidRPr="00646E2B">
        <w:rPr>
          <w:rFonts w:ascii="Calibri" w:hAnsi="Calibri" w:cs="Calibri"/>
          <w:sz w:val="24"/>
          <w:szCs w:val="24"/>
          <w:rPrChange w:id="236" w:author="VASANTHA NILAVAN" w:date="2022-03-29T15:47:00Z">
            <w:rPr>
              <w:rFonts w:cstheme="minorHAnsi"/>
              <w:sz w:val="24"/>
              <w:szCs w:val="24"/>
            </w:rPr>
          </w:rPrChange>
        </w:rPr>
        <w:t xml:space="preserve">hands-on experience </w:t>
      </w:r>
      <w:r w:rsidRPr="00646E2B">
        <w:rPr>
          <w:rFonts w:ascii="Calibri" w:hAnsi="Calibri" w:cs="Calibri"/>
          <w:sz w:val="24"/>
          <w:szCs w:val="24"/>
          <w:rPrChange w:id="237" w:author="VASANTHA NILAVAN" w:date="2022-03-29T15:47:00Z">
            <w:rPr>
              <w:sz w:val="24"/>
              <w:szCs w:val="24"/>
            </w:rPr>
          </w:rPrChange>
        </w:rPr>
        <w:t>on</w:t>
      </w:r>
      <w:r w:rsidR="00BB7421" w:rsidRPr="00646E2B">
        <w:rPr>
          <w:rFonts w:ascii="Calibri" w:hAnsi="Calibri" w:cs="Calibri"/>
          <w:sz w:val="24"/>
          <w:szCs w:val="24"/>
          <w:rPrChange w:id="238" w:author="VASANTHA NILAVAN" w:date="2022-03-29T15:47:00Z">
            <w:rPr>
              <w:sz w:val="24"/>
              <w:szCs w:val="24"/>
            </w:rPr>
          </w:rPrChange>
        </w:rPr>
        <w:t xml:space="preserve"> </w:t>
      </w:r>
      <w:r w:rsidR="00BB7421" w:rsidRPr="0002504C">
        <w:rPr>
          <w:rFonts w:ascii="Calibri" w:hAnsi="Calibri" w:cs="Calibri"/>
          <w:b/>
          <w:bCs/>
          <w:sz w:val="24"/>
          <w:szCs w:val="24"/>
          <w:rPrChange w:id="239" w:author="VASANTHA NILAVAN" w:date="2022-03-29T16:01:00Z">
            <w:rPr>
              <w:b/>
              <w:bCs/>
              <w:sz w:val="24"/>
              <w:szCs w:val="24"/>
            </w:rPr>
          </w:rPrChange>
        </w:rPr>
        <w:t>shell scripting</w:t>
      </w:r>
      <w:del w:id="240" w:author="VASANTHA NILAVAN" w:date="2022-03-29T16:01:00Z">
        <w:r w:rsidR="00BB7421" w:rsidRPr="0002504C" w:rsidDel="0002504C">
          <w:rPr>
            <w:rFonts w:ascii="Calibri" w:hAnsi="Calibri" w:cs="Calibri"/>
            <w:b/>
            <w:bCs/>
            <w:sz w:val="24"/>
            <w:szCs w:val="24"/>
            <w:rPrChange w:id="241" w:author="VASANTHA NILAVAN" w:date="2022-03-29T16:01:00Z">
              <w:rPr>
                <w:sz w:val="24"/>
                <w:szCs w:val="24"/>
              </w:rPr>
            </w:rPrChange>
          </w:rPr>
          <w:delText>,</w:delText>
        </w:r>
      </w:del>
      <w:ins w:id="242" w:author="VASANTHA NILAVAN" w:date="2022-03-29T16:01:00Z">
        <w:r w:rsidR="0002504C" w:rsidRPr="0002504C">
          <w:rPr>
            <w:rFonts w:ascii="Calibri" w:hAnsi="Calibri" w:cs="Calibri"/>
            <w:b/>
            <w:bCs/>
            <w:sz w:val="24"/>
            <w:szCs w:val="24"/>
            <w:rPrChange w:id="243" w:author="VASANTHA NILAVAN" w:date="2022-03-29T16:01:00Z">
              <w:rPr>
                <w:rFonts w:ascii="Calibri" w:hAnsi="Calibri" w:cs="Calibri"/>
                <w:sz w:val="24"/>
                <w:szCs w:val="24"/>
              </w:rPr>
            </w:rPrChange>
          </w:rPr>
          <w:t>, Groovy, Xml</w:t>
        </w:r>
        <w:r w:rsidR="0002504C">
          <w:rPr>
            <w:rFonts w:ascii="Calibri" w:hAnsi="Calibri" w:cs="Calibri"/>
            <w:sz w:val="24"/>
            <w:szCs w:val="24"/>
          </w:rPr>
          <w:t xml:space="preserve">  </w:t>
        </w:r>
      </w:ins>
      <w:r w:rsidR="00BB7421" w:rsidRPr="00646E2B">
        <w:rPr>
          <w:rFonts w:ascii="Calibri" w:hAnsi="Calibri" w:cs="Calibri"/>
          <w:sz w:val="24"/>
          <w:szCs w:val="24"/>
          <w:rPrChange w:id="244" w:author="VASANTHA NILAVAN" w:date="2022-03-29T15:47:00Z">
            <w:rPr>
              <w:sz w:val="24"/>
              <w:szCs w:val="24"/>
            </w:rPr>
          </w:rPrChange>
        </w:rPr>
        <w:t xml:space="preserve"> and basic administration using jacl.</w:t>
      </w:r>
    </w:p>
    <w:p w14:paraId="4F8F4010" w14:textId="7D6787C4" w:rsidR="00BB7421" w:rsidRPr="00646E2B" w:rsidDel="00AB7569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245" w:author="VASANTHA NILAVAN" w:date="2022-03-29T15:36:00Z"/>
          <w:rFonts w:ascii="Calibri" w:hAnsi="Calibri" w:cs="Calibri"/>
          <w:sz w:val="24"/>
          <w:szCs w:val="24"/>
          <w:rPrChange w:id="246" w:author="VASANTHA NILAVAN" w:date="2022-03-29T15:47:00Z">
            <w:rPr>
              <w:del w:id="247" w:author="VASANTHA NILAVAN" w:date="2022-03-29T15:36:00Z"/>
              <w:sz w:val="24"/>
              <w:szCs w:val="24"/>
            </w:rPr>
          </w:rPrChange>
        </w:rPr>
        <w:pPrChange w:id="248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249" w:author="VASANTHA NILAVAN" w:date="2022-03-29T15:36:00Z">
        <w:r w:rsidRPr="00646E2B" w:rsidDel="00AB7569">
          <w:rPr>
            <w:rFonts w:ascii="Calibri" w:hAnsi="Calibri" w:cs="Calibri"/>
            <w:sz w:val="24"/>
            <w:szCs w:val="24"/>
            <w:rPrChange w:id="250" w:author="VASANTHA NILAVAN" w:date="2022-03-29T15:47:00Z">
              <w:rPr>
                <w:sz w:val="24"/>
                <w:szCs w:val="24"/>
              </w:rPr>
            </w:rPrChange>
          </w:rPr>
          <w:delText xml:space="preserve">Extensive experience in Installation and Configuration of </w:delText>
        </w:r>
      </w:del>
      <w:del w:id="251" w:author="VASANTHA NILAVAN" w:date="2019-06-20T20:02:00Z">
        <w:r w:rsidRPr="00646E2B">
          <w:rPr>
            <w:rFonts w:ascii="Calibri" w:hAnsi="Calibri" w:cs="Calibri"/>
            <w:sz w:val="24"/>
            <w:szCs w:val="24"/>
            <w:rPrChange w:id="252" w:author="VASANTHA NILAVAN" w:date="2022-03-29T15:47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delText>IBM</w:delText>
        </w:r>
      </w:del>
      <w:del w:id="253" w:author="VASANTHA NILAVAN" w:date="2022-03-29T15:36:00Z">
        <w:r w:rsidRPr="00646E2B" w:rsidDel="00AB7569">
          <w:rPr>
            <w:rFonts w:ascii="Calibri" w:hAnsi="Calibri" w:cs="Calibri"/>
            <w:sz w:val="24"/>
            <w:szCs w:val="24"/>
            <w:rPrChange w:id="254" w:author="VASANTHA NILAVAN" w:date="2022-03-29T15:47:00Z">
              <w:rPr>
                <w:b/>
                <w:bCs/>
                <w:sz w:val="24"/>
                <w:szCs w:val="24"/>
              </w:rPr>
            </w:rPrChange>
          </w:rPr>
          <w:delText xml:space="preserve"> HTTP </w:delText>
        </w:r>
      </w:del>
      <w:del w:id="255" w:author="VASANTHA NILAVAN" w:date="2019-06-20T20:02:00Z">
        <w:r w:rsidRPr="00646E2B">
          <w:rPr>
            <w:rFonts w:ascii="Calibri" w:hAnsi="Calibri" w:cs="Calibri"/>
            <w:sz w:val="24"/>
            <w:szCs w:val="24"/>
            <w:rPrChange w:id="256" w:author="VASANTHA NILAVAN" w:date="2022-03-29T15:47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delText>Server</w:delText>
        </w:r>
      </w:del>
      <w:del w:id="257" w:author="VASANTHA NILAVAN" w:date="2022-03-29T15:36:00Z">
        <w:r w:rsidRPr="00646E2B" w:rsidDel="00AB7569">
          <w:rPr>
            <w:rFonts w:ascii="Calibri" w:hAnsi="Calibri" w:cs="Calibri"/>
            <w:sz w:val="24"/>
            <w:szCs w:val="24"/>
            <w:rPrChange w:id="258" w:author="VASANTHA NILAVAN" w:date="2022-03-29T15:47:00Z">
              <w:rPr>
                <w:sz w:val="24"/>
                <w:szCs w:val="24"/>
              </w:rPr>
            </w:rPrChange>
          </w:rPr>
          <w:delText>.</w:delText>
        </w:r>
      </w:del>
    </w:p>
    <w:p w14:paraId="45997F5A" w14:textId="308F5230" w:rsidR="00BB7421" w:rsidRPr="00646E2B" w:rsidDel="00AB7569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259" w:author="VASANTHA NILAVAN" w:date="2022-03-29T15:36:00Z"/>
          <w:rFonts w:ascii="Calibri" w:hAnsi="Calibri" w:cs="Calibri"/>
          <w:sz w:val="24"/>
          <w:szCs w:val="24"/>
          <w:rPrChange w:id="260" w:author="VASANTHA NILAVAN" w:date="2022-03-29T15:47:00Z">
            <w:rPr>
              <w:del w:id="261" w:author="VASANTHA NILAVAN" w:date="2022-03-29T15:36:00Z"/>
              <w:sz w:val="24"/>
              <w:szCs w:val="24"/>
            </w:rPr>
          </w:rPrChange>
        </w:rPr>
        <w:pPrChange w:id="262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263" w:author="VASANTHA NILAVAN" w:date="2022-03-29T15:36:00Z">
        <w:r w:rsidRPr="00646E2B" w:rsidDel="00AB7569">
          <w:rPr>
            <w:rFonts w:ascii="Calibri" w:hAnsi="Calibri" w:cs="Calibri"/>
            <w:sz w:val="24"/>
            <w:szCs w:val="24"/>
            <w:rPrChange w:id="264" w:author="VASANTHA NILAVAN" w:date="2022-03-29T15:47:00Z">
              <w:rPr>
                <w:sz w:val="24"/>
                <w:szCs w:val="24"/>
              </w:rPr>
            </w:rPrChange>
          </w:rPr>
          <w:delText xml:space="preserve">Worked on </w:delText>
        </w:r>
        <w:r w:rsidRPr="00646E2B" w:rsidDel="00AB7569">
          <w:rPr>
            <w:rFonts w:ascii="Calibri" w:hAnsi="Calibri" w:cs="Calibri"/>
            <w:sz w:val="24"/>
            <w:szCs w:val="24"/>
            <w:rPrChange w:id="265" w:author="VASANTHA NILAVAN" w:date="2022-03-29T15:47:00Z">
              <w:rPr/>
            </w:rPrChange>
          </w:rPr>
          <w:delText>IBM MQ 8.0.0.4, IIB, WTX to ITX migration</w:delText>
        </w:r>
        <w:r w:rsidRPr="00646E2B" w:rsidDel="00AB7569">
          <w:rPr>
            <w:rFonts w:ascii="Calibri" w:hAnsi="Calibri" w:cs="Calibri"/>
            <w:sz w:val="24"/>
            <w:szCs w:val="24"/>
            <w:rPrChange w:id="266" w:author="VASANTHA NILAVAN" w:date="2022-03-29T15:47:00Z">
              <w:rPr>
                <w:sz w:val="24"/>
                <w:szCs w:val="24"/>
              </w:rPr>
            </w:rPrChange>
          </w:rPr>
          <w:delText xml:space="preserve"> and configuration.</w:delText>
        </w:r>
      </w:del>
    </w:p>
    <w:p w14:paraId="2CB77BDC" w14:textId="7836556B" w:rsidR="00BB7421" w:rsidRPr="00646E2B" w:rsidDel="00AB7569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267" w:author="VASANTHA NILAVAN" w:date="2022-03-29T15:36:00Z"/>
          <w:rFonts w:ascii="Calibri" w:hAnsi="Calibri" w:cs="Calibri"/>
          <w:sz w:val="24"/>
          <w:szCs w:val="24"/>
          <w:rPrChange w:id="268" w:author="VASANTHA NILAVAN" w:date="2022-03-29T15:47:00Z">
            <w:rPr>
              <w:del w:id="269" w:author="VASANTHA NILAVAN" w:date="2022-03-29T15:36:00Z"/>
              <w:sz w:val="24"/>
              <w:szCs w:val="24"/>
            </w:rPr>
          </w:rPrChange>
        </w:rPr>
        <w:pPrChange w:id="270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271" w:author="VASANTHA NILAVAN" w:date="2022-03-29T15:36:00Z">
        <w:r w:rsidRPr="00646E2B" w:rsidDel="00AB7569">
          <w:rPr>
            <w:rFonts w:ascii="Calibri" w:hAnsi="Calibri" w:cs="Calibri"/>
            <w:sz w:val="24"/>
            <w:szCs w:val="24"/>
            <w:rPrChange w:id="272" w:author="VASANTHA NILAVAN" w:date="2022-03-29T15:47:00Z">
              <w:rPr>
                <w:sz w:val="24"/>
                <w:szCs w:val="24"/>
              </w:rPr>
            </w:rPrChange>
          </w:rPr>
          <w:delText>Successful implementations of Workload Management (WLM) using clustering techniques     including Horizontal and Vertical cluster.</w:delText>
        </w:r>
      </w:del>
    </w:p>
    <w:p w14:paraId="16176A6F" w14:textId="1DD05C7B" w:rsidR="00BB7421" w:rsidRPr="00646E2B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273" w:author="VASANTHA NILAVAN" w:date="2022-03-29T15:47:00Z">
            <w:rPr>
              <w:sz w:val="24"/>
              <w:szCs w:val="24"/>
            </w:rPr>
          </w:rPrChange>
        </w:rPr>
        <w:pPrChange w:id="274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275" w:author="VASANTHA NILAVAN" w:date="2022-03-29T15:47:00Z">
            <w:rPr>
              <w:sz w:val="24"/>
              <w:szCs w:val="24"/>
            </w:rPr>
          </w:rPrChange>
        </w:rPr>
        <w:t xml:space="preserve">Experienced in working with </w:t>
      </w:r>
      <w:r w:rsidR="00AF5475" w:rsidRPr="00646E2B">
        <w:rPr>
          <w:rFonts w:ascii="Calibri" w:hAnsi="Calibri" w:cs="Calibri"/>
          <w:sz w:val="24"/>
          <w:szCs w:val="24"/>
          <w:rPrChange w:id="276" w:author="VASANTHA NILAVAN" w:date="2022-03-29T15:47:00Z">
            <w:rPr>
              <w:sz w:val="24"/>
              <w:szCs w:val="24"/>
            </w:rPr>
          </w:rPrChange>
        </w:rPr>
        <w:t xml:space="preserve">all </w:t>
      </w:r>
      <w:r w:rsidRPr="00646E2B">
        <w:rPr>
          <w:rFonts w:ascii="Calibri" w:hAnsi="Calibri" w:cs="Calibri"/>
          <w:b/>
          <w:bCs/>
          <w:sz w:val="24"/>
          <w:szCs w:val="24"/>
          <w:rPrChange w:id="277" w:author="VASANTHA NILAVAN" w:date="2022-03-29T15:47:00Z">
            <w:rPr/>
          </w:rPrChange>
        </w:rPr>
        <w:t>SSL configuration</w:t>
      </w:r>
      <w:r w:rsidRPr="00646E2B">
        <w:rPr>
          <w:rFonts w:ascii="Calibri" w:hAnsi="Calibri" w:cs="Calibri"/>
          <w:b/>
          <w:bCs/>
          <w:sz w:val="24"/>
          <w:szCs w:val="24"/>
          <w:rPrChange w:id="278" w:author="VASANTHA NILAVAN" w:date="2022-03-29T15:47:00Z">
            <w:rPr>
              <w:sz w:val="24"/>
              <w:szCs w:val="24"/>
            </w:rPr>
          </w:rPrChange>
        </w:rPr>
        <w:t xml:space="preserve"> and troubleshooting</w:t>
      </w:r>
      <w:r w:rsidRPr="00646E2B">
        <w:rPr>
          <w:rFonts w:ascii="Calibri" w:hAnsi="Calibri" w:cs="Calibri"/>
          <w:sz w:val="24"/>
          <w:szCs w:val="24"/>
          <w:rPrChange w:id="279" w:author="VASANTHA NILAVAN" w:date="2022-03-29T15:47:00Z">
            <w:rPr>
              <w:sz w:val="24"/>
              <w:szCs w:val="24"/>
            </w:rPr>
          </w:rPrChange>
        </w:rPr>
        <w:t xml:space="preserve">. </w:t>
      </w:r>
    </w:p>
    <w:p w14:paraId="1B5AF10E" w14:textId="18D51653" w:rsidR="00BB7421" w:rsidRPr="00646E2B" w:rsidDel="007F7F9C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280" w:author="VASANTHA NILAVAN" w:date="2022-03-29T15:46:00Z"/>
          <w:rFonts w:ascii="Calibri" w:hAnsi="Calibri" w:cs="Calibri"/>
          <w:sz w:val="24"/>
          <w:szCs w:val="24"/>
          <w:rPrChange w:id="281" w:author="VASANTHA NILAVAN" w:date="2022-03-29T15:47:00Z">
            <w:rPr>
              <w:del w:id="282" w:author="VASANTHA NILAVAN" w:date="2022-03-29T15:46:00Z"/>
              <w:sz w:val="24"/>
              <w:szCs w:val="24"/>
            </w:rPr>
          </w:rPrChange>
        </w:rPr>
        <w:pPrChange w:id="283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284" w:author="VASANTHA NILAVAN" w:date="2022-03-29T15:46:00Z">
        <w:r w:rsidRPr="00646E2B" w:rsidDel="007F7F9C">
          <w:rPr>
            <w:rFonts w:ascii="Calibri" w:hAnsi="Calibri" w:cs="Calibri"/>
            <w:sz w:val="24"/>
            <w:szCs w:val="24"/>
            <w:rPrChange w:id="285" w:author="VASANTHA NILAVAN" w:date="2022-03-29T15:47:00Z">
              <w:rPr>
                <w:sz w:val="24"/>
                <w:szCs w:val="24"/>
              </w:rPr>
            </w:rPrChange>
          </w:rPr>
          <w:delText>Automation of various functionalities in middleware through shell scripting.</w:delText>
        </w:r>
      </w:del>
    </w:p>
    <w:p w14:paraId="0ADE5991" w14:textId="5247F321" w:rsidR="00BB7421" w:rsidRPr="00646E2B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286" w:author="VASANTHA NILAVAN" w:date="2022-03-29T15:47:00Z">
            <w:rPr>
              <w:sz w:val="24"/>
              <w:szCs w:val="24"/>
            </w:rPr>
          </w:rPrChange>
        </w:rPr>
        <w:pPrChange w:id="287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288" w:author="VASANTHA NILAVAN" w:date="2022-03-29T15:47:00Z">
            <w:rPr>
              <w:sz w:val="24"/>
              <w:szCs w:val="24"/>
            </w:rPr>
          </w:rPrChange>
        </w:rPr>
        <w:t xml:space="preserve">Well versed in troubleshooting using log files, log </w:t>
      </w:r>
      <w:r w:rsidR="000E1DA5" w:rsidRPr="00646E2B">
        <w:rPr>
          <w:rFonts w:ascii="Calibri" w:hAnsi="Calibri" w:cs="Calibri"/>
          <w:sz w:val="24"/>
          <w:szCs w:val="24"/>
          <w:rPrChange w:id="289" w:author="VASANTHA NILAVAN" w:date="2022-03-29T15:47:00Z">
            <w:rPr>
              <w:sz w:val="24"/>
              <w:szCs w:val="24"/>
            </w:rPr>
          </w:rPrChange>
        </w:rPr>
        <w:t>analyser</w:t>
      </w:r>
      <w:r w:rsidRPr="00646E2B">
        <w:rPr>
          <w:rFonts w:ascii="Calibri" w:hAnsi="Calibri" w:cs="Calibri"/>
          <w:sz w:val="24"/>
          <w:szCs w:val="24"/>
          <w:rPrChange w:id="290" w:author="VASANTHA NILAVAN" w:date="2022-03-29T15:47:00Z">
            <w:rPr>
              <w:sz w:val="24"/>
              <w:szCs w:val="24"/>
            </w:rPr>
          </w:rPrChange>
        </w:rPr>
        <w:t xml:space="preserve"> and resource </w:t>
      </w:r>
      <w:r w:rsidR="000E1DA5" w:rsidRPr="00646E2B">
        <w:rPr>
          <w:rFonts w:ascii="Calibri" w:hAnsi="Calibri" w:cs="Calibri"/>
          <w:sz w:val="24"/>
          <w:szCs w:val="24"/>
          <w:rPrChange w:id="291" w:author="VASANTHA NILAVAN" w:date="2022-03-29T15:47:00Z">
            <w:rPr>
              <w:sz w:val="24"/>
              <w:szCs w:val="24"/>
            </w:rPr>
          </w:rPrChange>
        </w:rPr>
        <w:t>analyser</w:t>
      </w:r>
      <w:r w:rsidRPr="00646E2B">
        <w:rPr>
          <w:rFonts w:ascii="Calibri" w:hAnsi="Calibri" w:cs="Calibri"/>
          <w:sz w:val="24"/>
          <w:szCs w:val="24"/>
          <w:rPrChange w:id="292" w:author="VASANTHA NILAVAN" w:date="2022-03-29T15:47:00Z">
            <w:rPr>
              <w:sz w:val="24"/>
              <w:szCs w:val="24"/>
            </w:rPr>
          </w:rPrChange>
        </w:rPr>
        <w:t>.</w:t>
      </w:r>
    </w:p>
    <w:p w14:paraId="0F1EBAFD" w14:textId="307CA49F" w:rsidR="00BB7421" w:rsidRPr="00646E2B" w:rsidDel="000C2F59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293" w:author="VASANTHA NILAVAN" w:date="2022-03-29T15:37:00Z"/>
          <w:rFonts w:ascii="Calibri" w:hAnsi="Calibri" w:cs="Calibri"/>
          <w:sz w:val="24"/>
          <w:szCs w:val="24"/>
          <w:rPrChange w:id="294" w:author="VASANTHA NILAVAN" w:date="2022-03-29T15:47:00Z">
            <w:rPr>
              <w:del w:id="295" w:author="VASANTHA NILAVAN" w:date="2022-03-29T15:37:00Z"/>
              <w:sz w:val="24"/>
              <w:szCs w:val="24"/>
            </w:rPr>
          </w:rPrChange>
        </w:rPr>
        <w:pPrChange w:id="296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297" w:author="VASANTHA NILAVAN" w:date="2022-03-29T15:37:00Z">
        <w:r w:rsidRPr="00646E2B" w:rsidDel="000C2F59">
          <w:rPr>
            <w:rFonts w:ascii="Calibri" w:hAnsi="Calibri" w:cs="Calibri"/>
            <w:sz w:val="24"/>
            <w:szCs w:val="24"/>
            <w:rPrChange w:id="298" w:author="VASANTHA NILAVAN" w:date="2022-03-29T15:47:00Z">
              <w:rPr>
                <w:sz w:val="24"/>
                <w:szCs w:val="24"/>
              </w:rPr>
            </w:rPrChange>
          </w:rPr>
          <w:delText xml:space="preserve">Handled and resolved the issues in all area including installation, applying patches, EJBs, Servlets, application deployment, work load management, clustering, plug-in, </w:delText>
        </w:r>
        <w:r w:rsidRPr="00646E2B" w:rsidDel="00AB7569">
          <w:rPr>
            <w:rFonts w:ascii="Calibri" w:hAnsi="Calibri" w:cs="Calibri"/>
            <w:sz w:val="24"/>
            <w:szCs w:val="24"/>
            <w:rPrChange w:id="299" w:author="VASANTHA NILAVAN" w:date="2022-03-29T15:47:00Z">
              <w:rPr>
                <w:sz w:val="24"/>
                <w:szCs w:val="24"/>
              </w:rPr>
            </w:rPrChange>
          </w:rPr>
          <w:delText>IHS.</w:delText>
        </w:r>
      </w:del>
    </w:p>
    <w:p w14:paraId="28F82EF0" w14:textId="2C1299FC" w:rsidR="00BB7421" w:rsidRPr="00646E2B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300" w:author="VASANTHA NILAVAN" w:date="2022-03-29T15:47:00Z">
            <w:rPr>
              <w:sz w:val="24"/>
              <w:szCs w:val="24"/>
            </w:rPr>
          </w:rPrChange>
        </w:rPr>
        <w:pPrChange w:id="301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302" w:author="VASANTHA NILAVAN" w:date="2022-03-29T15:47:00Z">
            <w:rPr>
              <w:sz w:val="24"/>
              <w:szCs w:val="24"/>
            </w:rPr>
          </w:rPrChange>
        </w:rPr>
        <w:t>Strong technical knowledge in performance tuning on middleware components</w:t>
      </w:r>
      <w:ins w:id="303" w:author="VASANTHA NILAVAN" w:date="2022-03-29T15:37:00Z">
        <w:r w:rsidR="000C2F59" w:rsidRPr="00646E2B">
          <w:rPr>
            <w:rFonts w:ascii="Calibri" w:hAnsi="Calibri" w:cs="Calibri"/>
            <w:sz w:val="24"/>
            <w:szCs w:val="24"/>
            <w:rPrChange w:id="304" w:author="VASANTHA NILAVAN" w:date="2022-03-29T15:47:00Z">
              <w:rPr>
                <w:sz w:val="24"/>
                <w:szCs w:val="24"/>
              </w:rPr>
            </w:rPrChange>
          </w:rPr>
          <w:t xml:space="preserve"> and AWS resources. </w:t>
        </w:r>
      </w:ins>
      <w:del w:id="305" w:author="VASANTHA NILAVAN" w:date="2022-03-29T15:37:00Z">
        <w:r w:rsidRPr="00646E2B" w:rsidDel="000C2F59">
          <w:rPr>
            <w:rFonts w:ascii="Calibri" w:hAnsi="Calibri" w:cs="Calibri"/>
            <w:sz w:val="24"/>
            <w:szCs w:val="24"/>
            <w:rPrChange w:id="306" w:author="VASANTHA NILAVAN" w:date="2022-03-29T15:47:00Z">
              <w:rPr>
                <w:sz w:val="24"/>
                <w:szCs w:val="24"/>
              </w:rPr>
            </w:rPrChange>
          </w:rPr>
          <w:delText>.</w:delText>
        </w:r>
      </w:del>
    </w:p>
    <w:p w14:paraId="542D7B69" w14:textId="0D2679D4" w:rsidR="00BB7421" w:rsidRPr="00646E2B" w:rsidDel="000C2F59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307" w:author="VASANTHA NILAVAN" w:date="2022-03-29T15:38:00Z"/>
          <w:rFonts w:ascii="Calibri" w:hAnsi="Calibri" w:cs="Calibri"/>
          <w:sz w:val="24"/>
          <w:szCs w:val="24"/>
          <w:rPrChange w:id="308" w:author="VASANTHA NILAVAN" w:date="2022-03-29T15:47:00Z">
            <w:rPr>
              <w:del w:id="309" w:author="VASANTHA NILAVAN" w:date="2022-03-29T15:38:00Z"/>
              <w:sz w:val="24"/>
              <w:szCs w:val="24"/>
            </w:rPr>
          </w:rPrChange>
        </w:rPr>
        <w:pPrChange w:id="310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311" w:author="VASANTHA NILAVAN" w:date="2022-03-29T15:38:00Z">
        <w:r w:rsidRPr="00646E2B" w:rsidDel="000C2F59">
          <w:rPr>
            <w:rFonts w:ascii="Calibri" w:hAnsi="Calibri" w:cs="Calibri"/>
            <w:sz w:val="24"/>
            <w:szCs w:val="24"/>
            <w:rPrChange w:id="312" w:author="VASANTHA NILAVAN" w:date="2022-03-29T15:47:00Z">
              <w:rPr>
                <w:sz w:val="24"/>
                <w:szCs w:val="24"/>
              </w:rPr>
            </w:rPrChange>
          </w:rPr>
          <w:delText xml:space="preserve">Experience in applying Fix Packs, Refresh packs for Web sphere Application server.    </w:delText>
        </w:r>
      </w:del>
    </w:p>
    <w:p w14:paraId="6FE45D42" w14:textId="1C7EEBF5" w:rsidR="00BB7421" w:rsidRPr="00646E2B" w:rsidRDefault="00BB7421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313" w:author="VASANTHA NILAVAN" w:date="2022-03-29T15:48:00Z">
            <w:rPr>
              <w:sz w:val="24"/>
              <w:szCs w:val="24"/>
            </w:rPr>
          </w:rPrChange>
        </w:rPr>
        <w:pPrChange w:id="314" w:author="VASANTHA NILAVAN" w:date="2022-03-29T15:48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r w:rsidRPr="00646E2B">
        <w:rPr>
          <w:rFonts w:ascii="Calibri" w:hAnsi="Calibri" w:cs="Calibri"/>
          <w:sz w:val="24"/>
          <w:szCs w:val="24"/>
          <w:rPrChange w:id="315" w:author="VASANTHA NILAVAN" w:date="2022-03-29T15:47:00Z">
            <w:rPr>
              <w:sz w:val="24"/>
              <w:szCs w:val="24"/>
            </w:rPr>
          </w:rPrChange>
        </w:rPr>
        <w:t xml:space="preserve">Proven ability to define System requirements, recommending solutions, </w:t>
      </w:r>
      <w:r w:rsidR="000E1DA5" w:rsidRPr="00646E2B">
        <w:rPr>
          <w:rFonts w:ascii="Calibri" w:hAnsi="Calibri" w:cs="Calibri"/>
          <w:sz w:val="24"/>
          <w:szCs w:val="24"/>
          <w:rPrChange w:id="316" w:author="VASANTHA NILAVAN" w:date="2022-03-29T15:47:00Z">
            <w:rPr>
              <w:sz w:val="24"/>
              <w:szCs w:val="24"/>
            </w:rPr>
          </w:rPrChange>
        </w:rPr>
        <w:t>analyse</w:t>
      </w:r>
      <w:r w:rsidRPr="00646E2B">
        <w:rPr>
          <w:rFonts w:ascii="Calibri" w:hAnsi="Calibri" w:cs="Calibri"/>
          <w:sz w:val="24"/>
          <w:szCs w:val="24"/>
          <w:rPrChange w:id="317" w:author="VASANTHA NILAVAN" w:date="2022-03-29T15:47:00Z">
            <w:rPr>
              <w:sz w:val="24"/>
              <w:szCs w:val="24"/>
            </w:rPr>
          </w:rPrChange>
        </w:rPr>
        <w:t xml:space="preserve"> capacity and makes</w:t>
      </w:r>
      <w:ins w:id="318" w:author="VASANTHA NILAVAN" w:date="2022-03-29T15:48:00Z">
        <w:r w:rsidR="00646E2B">
          <w:rPr>
            <w:rFonts w:ascii="Calibri" w:hAnsi="Calibri" w:cs="Calibri"/>
            <w:sz w:val="24"/>
            <w:szCs w:val="24"/>
          </w:rPr>
          <w:t xml:space="preserve"> </w:t>
        </w:r>
      </w:ins>
      <w:del w:id="319" w:author="VASANTHA NILAVAN" w:date="2022-03-29T15:43:00Z">
        <w:r w:rsidRPr="00646E2B" w:rsidDel="007F7F9C">
          <w:rPr>
            <w:rFonts w:ascii="Calibri" w:hAnsi="Calibri" w:cs="Calibri"/>
            <w:sz w:val="24"/>
            <w:szCs w:val="24"/>
            <w:rPrChange w:id="320" w:author="VASANTHA NILAVAN" w:date="2022-03-29T15:48:00Z">
              <w:rPr>
                <w:sz w:val="24"/>
                <w:szCs w:val="24"/>
              </w:rPr>
            </w:rPrChange>
          </w:rPr>
          <w:delText xml:space="preserve"> </w:delText>
        </w:r>
      </w:del>
      <w:r w:rsidRPr="00646E2B">
        <w:rPr>
          <w:rFonts w:ascii="Calibri" w:hAnsi="Calibri" w:cs="Calibri"/>
          <w:sz w:val="24"/>
          <w:szCs w:val="24"/>
          <w:rPrChange w:id="321" w:author="VASANTHA NILAVAN" w:date="2022-03-29T15:48:00Z">
            <w:rPr>
              <w:sz w:val="24"/>
              <w:szCs w:val="24"/>
            </w:rPr>
          </w:rPrChange>
        </w:rPr>
        <w:t>appropriate modifications.</w:t>
      </w:r>
    </w:p>
    <w:p w14:paraId="66E51BE1" w14:textId="72D79F6D" w:rsidR="000C2F59" w:rsidRPr="00646E2B" w:rsidRDefault="000C2F59" w:rsidP="00646E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322" w:author="VASANTHA NILAVAN" w:date="2022-03-29T15:40:00Z"/>
          <w:rFonts w:ascii="Calibri" w:hAnsi="Calibri" w:cs="Calibri"/>
          <w:sz w:val="24"/>
          <w:szCs w:val="24"/>
          <w:rPrChange w:id="323" w:author="VASANTHA NILAVAN" w:date="2022-03-29T15:49:00Z">
            <w:rPr>
              <w:ins w:id="324" w:author="VASANTHA NILAVAN" w:date="2022-03-29T15:40:00Z"/>
              <w:rFonts w:ascii="Calibri" w:hAnsi="Calibri" w:cs="Calibri"/>
            </w:rPr>
          </w:rPrChange>
        </w:rPr>
        <w:pPrChange w:id="325" w:author="VASANTHA NILAVAN" w:date="2022-03-29T15:49:00Z">
          <w:pPr>
            <w:numPr>
              <w:numId w:val="1"/>
            </w:numPr>
            <w:tabs>
              <w:tab w:val="num" w:pos="1080"/>
            </w:tabs>
            <w:spacing w:after="0" w:line="240" w:lineRule="auto"/>
            <w:ind w:left="1080" w:hanging="360"/>
          </w:pPr>
        </w:pPrChange>
      </w:pPr>
      <w:ins w:id="326" w:author="VASANTHA NILAVAN" w:date="2022-03-29T15:40:00Z">
        <w:r w:rsidRPr="00646E2B">
          <w:rPr>
            <w:rFonts w:ascii="Calibri" w:hAnsi="Calibri" w:cs="Calibri"/>
            <w:sz w:val="24"/>
            <w:szCs w:val="24"/>
            <w:rPrChange w:id="327" w:author="VASANTHA NILAVAN" w:date="2022-03-29T15:47:00Z">
              <w:rPr>
                <w:rFonts w:ascii="Calibri" w:hAnsi="Calibri" w:cs="Calibri"/>
              </w:rPr>
            </w:rPrChange>
          </w:rPr>
          <w:t>Good interpersonal skills, committed, result oriented, hard working with a quest and zeal to lear</w:t>
        </w:r>
      </w:ins>
      <w:ins w:id="328" w:author="VASANTHA NILAVAN" w:date="2022-03-29T15:44:00Z">
        <w:r w:rsidR="007F7F9C" w:rsidRPr="00646E2B">
          <w:rPr>
            <w:rFonts w:ascii="Calibri" w:hAnsi="Calibri" w:cs="Calibri"/>
            <w:sz w:val="24"/>
            <w:szCs w:val="24"/>
            <w:rPrChange w:id="329" w:author="VASANTHA NILAVAN" w:date="2022-03-29T15:47:00Z">
              <w:rPr>
                <w:rFonts w:ascii="Calibri" w:hAnsi="Calibri" w:cs="Calibri"/>
              </w:rPr>
            </w:rPrChange>
          </w:rPr>
          <w:t>n</w:t>
        </w:r>
      </w:ins>
      <w:ins w:id="330" w:author="VASANTHA NILAVAN" w:date="2022-03-29T15:43:00Z">
        <w:r w:rsidR="007F7F9C" w:rsidRPr="00646E2B">
          <w:rPr>
            <w:rFonts w:ascii="Calibri" w:hAnsi="Calibri" w:cs="Calibri"/>
            <w:sz w:val="24"/>
            <w:szCs w:val="24"/>
            <w:rPrChange w:id="331" w:author="VASANTHA NILAVAN" w:date="2022-03-29T15:47:00Z">
              <w:rPr>
                <w:rFonts w:ascii="Calibri" w:hAnsi="Calibri" w:cs="Calibri"/>
              </w:rPr>
            </w:rPrChange>
          </w:rPr>
          <w:t xml:space="preserve"> new</w:t>
        </w:r>
        <w:r w:rsidR="007F7F9C" w:rsidRPr="00646E2B">
          <w:rPr>
            <w:rFonts w:ascii="Calibri" w:hAnsi="Calibri" w:cs="Calibri"/>
            <w:sz w:val="24"/>
            <w:szCs w:val="24"/>
            <w:rPrChange w:id="332" w:author="VASANTHA NILAVAN" w:date="2022-03-29T15:49:00Z">
              <w:rPr>
                <w:rFonts w:ascii="Calibri" w:hAnsi="Calibri" w:cs="Calibri"/>
              </w:rPr>
            </w:rPrChange>
          </w:rPr>
          <w:t xml:space="preserve"> </w:t>
        </w:r>
      </w:ins>
      <w:ins w:id="333" w:author="VASANTHA NILAVAN" w:date="2022-03-29T15:40:00Z">
        <w:r w:rsidRPr="00646E2B">
          <w:rPr>
            <w:rFonts w:ascii="Calibri" w:hAnsi="Calibri" w:cs="Calibri"/>
            <w:sz w:val="24"/>
            <w:szCs w:val="24"/>
            <w:rPrChange w:id="334" w:author="VASANTHA NILAVAN" w:date="2022-03-29T15:49:00Z">
              <w:rPr>
                <w:rFonts w:ascii="Calibri" w:hAnsi="Calibri" w:cs="Calibri"/>
              </w:rPr>
            </w:rPrChange>
          </w:rPr>
          <w:t>technologies.</w:t>
        </w:r>
      </w:ins>
    </w:p>
    <w:p w14:paraId="26DA9F52" w14:textId="04485B59" w:rsidR="00BB7421" w:rsidRPr="00646E2B" w:rsidDel="000C2F59" w:rsidRDefault="00BB7421" w:rsidP="00646E2B">
      <w:pPr>
        <w:numPr>
          <w:ilvl w:val="0"/>
          <w:numId w:val="1"/>
        </w:numPr>
        <w:spacing w:after="0" w:line="360" w:lineRule="auto"/>
        <w:ind w:left="-142" w:hanging="284"/>
        <w:jc w:val="both"/>
        <w:rPr>
          <w:del w:id="335" w:author="VASANTHA NILAVAN" w:date="2022-03-29T15:40:00Z"/>
          <w:sz w:val="24"/>
          <w:szCs w:val="24"/>
        </w:rPr>
        <w:pPrChange w:id="336" w:author="VASANTHA NILAVAN" w:date="2022-03-29T15:47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284" w:hanging="360"/>
            <w:jc w:val="both"/>
          </w:pPr>
        </w:pPrChange>
      </w:pPr>
      <w:del w:id="337" w:author="VASANTHA NILAVAN" w:date="2022-03-29T15:40:00Z">
        <w:r w:rsidRPr="00646E2B" w:rsidDel="000C2F59">
          <w:rPr>
            <w:sz w:val="24"/>
            <w:szCs w:val="24"/>
          </w:rPr>
          <w:delText>Exhibited excellent leadership activities with good Communication skills, problem solving skills and received many appreciations from client.</w:delText>
        </w:r>
      </w:del>
    </w:p>
    <w:p w14:paraId="2399AF24" w14:textId="3F999B53" w:rsidR="00AF5475" w:rsidRPr="00011476" w:rsidRDefault="00BD270F" w:rsidP="00646E2B">
      <w:pPr>
        <w:ind w:left="-142" w:hanging="284"/>
        <w:rPr>
          <w:sz w:val="24"/>
          <w:szCs w:val="24"/>
        </w:rPr>
        <w:pPrChange w:id="338" w:author="VASANTHA NILAVAN" w:date="2022-03-29T15:47:00Z">
          <w:pPr/>
        </w:pPrChange>
      </w:pPr>
      <w:r w:rsidRPr="00646E2B">
        <w:rPr>
          <w:sz w:val="24"/>
          <w:szCs w:val="24"/>
        </w:rPr>
        <w:t xml:space="preserve">                                   </w:t>
      </w:r>
      <w:r w:rsidRPr="00011476">
        <w:rPr>
          <w:sz w:val="24"/>
          <w:szCs w:val="24"/>
        </w:rPr>
        <w:tab/>
      </w:r>
      <w:r w:rsidRPr="00011476">
        <w:rPr>
          <w:sz w:val="24"/>
          <w:szCs w:val="24"/>
        </w:rPr>
        <w:tab/>
      </w:r>
      <w:r w:rsidRPr="00011476">
        <w:rPr>
          <w:sz w:val="24"/>
          <w:szCs w:val="24"/>
        </w:rPr>
        <w:tab/>
        <w:t xml:space="preserve">          </w:t>
      </w:r>
    </w:p>
    <w:p w14:paraId="4FF44CD5" w14:textId="73F441C8" w:rsidR="00B43A44" w:rsidRDefault="00AF5475" w:rsidP="002172A2">
      <w:pPr>
        <w:ind w:left="-426" w:hanging="283"/>
        <w:rPr>
          <w:ins w:id="339" w:author="VASANTHA NILAVAN" w:date="2022-03-29T16:04:00Z"/>
          <w:rFonts w:ascii="Calibri" w:hAnsi="Calibri" w:cs="Calibri"/>
          <w:b/>
          <w:sz w:val="24"/>
          <w:szCs w:val="24"/>
          <w:u w:val="single"/>
        </w:rPr>
        <w:pPrChange w:id="340" w:author="VASANTHA NILAVAN" w:date="2022-03-29T16:08:00Z">
          <w:pPr>
            <w:ind w:left="-426" w:firstLine="284"/>
          </w:pPr>
        </w:pPrChange>
      </w:pPr>
      <w:r w:rsidRPr="00F06866">
        <w:rPr>
          <w:rFonts w:ascii="Calibri" w:hAnsi="Calibri" w:cs="Calibri"/>
          <w:b/>
          <w:sz w:val="24"/>
          <w:szCs w:val="24"/>
          <w:u w:val="single"/>
          <w:rPrChange w:id="341" w:author="VASANTHA NILAVAN" w:date="2022-03-29T15:54:00Z">
            <w:rPr>
              <w:highlight w:val="lightGray"/>
            </w:rPr>
          </w:rPrChange>
        </w:rPr>
        <w:t>TECHNICAL SKILLS</w:t>
      </w:r>
    </w:p>
    <w:tbl>
      <w:tblPr>
        <w:tblW w:w="8217" w:type="dxa"/>
        <w:tblLook w:val="04A0" w:firstRow="1" w:lastRow="0" w:firstColumn="1" w:lastColumn="0" w:noHBand="0" w:noVBand="1"/>
        <w:tblPrChange w:id="342" w:author="VASANTHA NILAVAN" w:date="2022-03-29T16:45:00Z">
          <w:tblPr>
            <w:tblW w:w="7120" w:type="dxa"/>
            <w:tblLook w:val="04A0" w:firstRow="1" w:lastRow="0" w:firstColumn="1" w:lastColumn="0" w:noHBand="0" w:noVBand="1"/>
          </w:tblPr>
        </w:tblPrChange>
      </w:tblPr>
      <w:tblGrid>
        <w:gridCol w:w="2830"/>
        <w:gridCol w:w="5387"/>
        <w:tblGridChange w:id="343">
          <w:tblGrid>
            <w:gridCol w:w="2380"/>
            <w:gridCol w:w="4740"/>
          </w:tblGrid>
        </w:tblGridChange>
      </w:tblGrid>
      <w:tr w:rsidR="00B43A44" w:rsidRPr="00B43A44" w14:paraId="421E1CB2" w14:textId="77777777" w:rsidTr="0060359C">
        <w:trPr>
          <w:trHeight w:val="310"/>
          <w:ins w:id="344" w:author="VASANTHA NILAVAN" w:date="2022-03-29T16:04:00Z"/>
          <w:trPrChange w:id="345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46" w:author="VASANTHA NILAVAN" w:date="2022-03-29T16:45:00Z">
              <w:tcPr>
                <w:tcW w:w="23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85881E0" w14:textId="77777777" w:rsidR="00B43A44" w:rsidRPr="00B43A44" w:rsidRDefault="00B43A44" w:rsidP="00B43A44">
            <w:pPr>
              <w:spacing w:after="0" w:line="240" w:lineRule="auto"/>
              <w:rPr>
                <w:ins w:id="347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348" w:author="VASANTHA NILAVAN" w:date="2022-03-29T16:06:00Z">
                  <w:rPr>
                    <w:ins w:id="349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350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351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>Operating Systems</w:t>
              </w:r>
            </w:ins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2" w:author="VASANTHA NILAVAN" w:date="2022-03-29T16:45:00Z">
              <w:tcPr>
                <w:tcW w:w="47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7B454C" w14:textId="77777777" w:rsidR="00B43A44" w:rsidRPr="00B43A44" w:rsidRDefault="00B43A44" w:rsidP="00B43A44">
            <w:pPr>
              <w:spacing w:after="0" w:line="240" w:lineRule="auto"/>
              <w:rPr>
                <w:ins w:id="353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354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Linux, Solaris, Ubuntu, Windows 2007/8/10</w:t>
              </w:r>
            </w:ins>
          </w:p>
        </w:tc>
      </w:tr>
      <w:tr w:rsidR="00B43A44" w:rsidRPr="00B43A44" w14:paraId="4CE79535" w14:textId="77777777" w:rsidTr="0060359C">
        <w:trPr>
          <w:trHeight w:val="310"/>
          <w:ins w:id="355" w:author="VASANTHA NILAVAN" w:date="2022-03-29T16:04:00Z"/>
          <w:trPrChange w:id="356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7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3FB953" w14:textId="77777777" w:rsidR="00B43A44" w:rsidRPr="00B43A44" w:rsidRDefault="00B43A44" w:rsidP="00B43A44">
            <w:pPr>
              <w:spacing w:after="0" w:line="240" w:lineRule="auto"/>
              <w:rPr>
                <w:ins w:id="358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359" w:author="VASANTHA NILAVAN" w:date="2022-03-29T16:06:00Z">
                  <w:rPr>
                    <w:ins w:id="360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361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362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>Application Servers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3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B564C4" w14:textId="77777777" w:rsidR="00B43A44" w:rsidRPr="00B43A44" w:rsidRDefault="00B43A44" w:rsidP="00B43A44">
            <w:pPr>
              <w:spacing w:after="0" w:line="240" w:lineRule="auto"/>
              <w:rPr>
                <w:ins w:id="364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365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IBM WebSphere Application Server 7.0/8.5.5.x</w:t>
              </w:r>
            </w:ins>
          </w:p>
        </w:tc>
      </w:tr>
      <w:tr w:rsidR="00B43A44" w:rsidRPr="00B43A44" w14:paraId="6872BB10" w14:textId="77777777" w:rsidTr="0060359C">
        <w:trPr>
          <w:trHeight w:val="310"/>
          <w:ins w:id="366" w:author="VASANTHA NILAVAN" w:date="2022-03-29T16:04:00Z"/>
          <w:trPrChange w:id="367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8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540292" w14:textId="77777777" w:rsidR="00B43A44" w:rsidRPr="00B43A44" w:rsidRDefault="00B43A44" w:rsidP="00B43A44">
            <w:pPr>
              <w:spacing w:after="0" w:line="240" w:lineRule="auto"/>
              <w:rPr>
                <w:ins w:id="369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370" w:author="VASANTHA NILAVAN" w:date="2022-03-29T16:06:00Z">
                  <w:rPr>
                    <w:ins w:id="371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372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373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>Web Servers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4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F37F99" w14:textId="77777777" w:rsidR="00B43A44" w:rsidRPr="00B43A44" w:rsidRDefault="00B43A44" w:rsidP="00B43A44">
            <w:pPr>
              <w:spacing w:after="0" w:line="240" w:lineRule="auto"/>
              <w:rPr>
                <w:ins w:id="375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376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IBM HTTP server and Apache HTTP Server</w:t>
              </w:r>
            </w:ins>
          </w:p>
        </w:tc>
      </w:tr>
      <w:tr w:rsidR="00B43A44" w:rsidRPr="00B43A44" w14:paraId="4A2E2F90" w14:textId="77777777" w:rsidTr="0060359C">
        <w:trPr>
          <w:trHeight w:val="310"/>
          <w:ins w:id="377" w:author="VASANTHA NILAVAN" w:date="2022-03-29T16:04:00Z"/>
          <w:trPrChange w:id="378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9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47F54A5" w14:textId="77777777" w:rsidR="00B43A44" w:rsidRPr="00B43A44" w:rsidRDefault="00B43A44" w:rsidP="00B43A44">
            <w:pPr>
              <w:spacing w:after="0" w:line="240" w:lineRule="auto"/>
              <w:rPr>
                <w:ins w:id="380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381" w:author="VASANTHA NILAVAN" w:date="2022-03-29T16:06:00Z">
                  <w:rPr>
                    <w:ins w:id="382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383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384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>CI tool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5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DEECC5" w14:textId="77777777" w:rsidR="00B43A44" w:rsidRPr="00B43A44" w:rsidRDefault="00B43A44" w:rsidP="00B43A44">
            <w:pPr>
              <w:spacing w:after="0" w:line="240" w:lineRule="auto"/>
              <w:rPr>
                <w:ins w:id="386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387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Jenkins</w:t>
              </w:r>
            </w:ins>
          </w:p>
        </w:tc>
      </w:tr>
      <w:tr w:rsidR="00B43A44" w:rsidRPr="00B43A44" w14:paraId="3C654B2D" w14:textId="77777777" w:rsidTr="0060359C">
        <w:trPr>
          <w:trHeight w:val="310"/>
          <w:ins w:id="388" w:author="VASANTHA NILAVAN" w:date="2022-03-29T16:04:00Z"/>
          <w:trPrChange w:id="389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0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E373AA" w14:textId="77777777" w:rsidR="00B43A44" w:rsidRPr="00B43A44" w:rsidRDefault="00B43A44" w:rsidP="00B43A44">
            <w:pPr>
              <w:spacing w:after="0" w:line="240" w:lineRule="auto"/>
              <w:rPr>
                <w:ins w:id="391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392" w:author="VASANTHA NILAVAN" w:date="2022-03-29T16:06:00Z">
                  <w:rPr>
                    <w:ins w:id="393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394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395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>Cloud infra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6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D91E1E" w14:textId="77777777" w:rsidR="00B43A44" w:rsidRPr="00B43A44" w:rsidRDefault="00B43A44" w:rsidP="00B43A44">
            <w:pPr>
              <w:spacing w:after="0" w:line="240" w:lineRule="auto"/>
              <w:rPr>
                <w:ins w:id="397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398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Amazon Webservices (AWS)</w:t>
              </w:r>
            </w:ins>
          </w:p>
        </w:tc>
      </w:tr>
      <w:tr w:rsidR="00B43A44" w:rsidRPr="00B43A44" w14:paraId="40B488D7" w14:textId="77777777" w:rsidTr="0060359C">
        <w:trPr>
          <w:trHeight w:val="310"/>
          <w:ins w:id="399" w:author="VASANTHA NILAVAN" w:date="2022-03-29T16:04:00Z"/>
          <w:trPrChange w:id="400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1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01D4F1" w14:textId="77777777" w:rsidR="00B43A44" w:rsidRPr="00B43A44" w:rsidRDefault="00B43A44" w:rsidP="00B43A44">
            <w:pPr>
              <w:spacing w:after="0" w:line="240" w:lineRule="auto"/>
              <w:rPr>
                <w:ins w:id="402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403" w:author="VASANTHA NILAVAN" w:date="2022-03-29T16:06:00Z">
                  <w:rPr>
                    <w:ins w:id="404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405" w:author="VASANTHA NILAVAN" w:date="2022-03-29T16:04:00Z">
              <w:r w:rsidRPr="00B43A44">
                <w:rPr>
                  <w:rFonts w:ascii="Calibri" w:eastAsia="Times New Roman" w:hAnsi="Calibri" w:cs="Times New Roman"/>
                  <w:color w:val="000000"/>
                  <w:sz w:val="24"/>
                  <w:szCs w:val="24"/>
                  <w:lang w:val="en-GB" w:eastAsia="en-IN"/>
                  <w:rPrChange w:id="406" w:author="VASANTHA NILAVAN" w:date="2022-03-29T16:06:00Z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n-GB" w:eastAsia="en-IN"/>
                    </w:rPr>
                  </w:rPrChange>
                </w:rPr>
                <w:t>Containerization Tools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7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52E1FE" w14:textId="77777777" w:rsidR="00B43A44" w:rsidRPr="00B43A44" w:rsidRDefault="00B43A44" w:rsidP="00B43A44">
            <w:pPr>
              <w:spacing w:after="0" w:line="240" w:lineRule="auto"/>
              <w:rPr>
                <w:ins w:id="408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409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Docker</w:t>
              </w:r>
            </w:ins>
          </w:p>
        </w:tc>
      </w:tr>
      <w:tr w:rsidR="00B43A44" w:rsidRPr="00B43A44" w14:paraId="6972F1F5" w14:textId="77777777" w:rsidTr="0060359C">
        <w:trPr>
          <w:trHeight w:val="310"/>
          <w:ins w:id="410" w:author="VASANTHA NILAVAN" w:date="2022-03-29T16:04:00Z"/>
          <w:trPrChange w:id="411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2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CA83BC" w14:textId="77777777" w:rsidR="00B43A44" w:rsidRPr="00B43A44" w:rsidRDefault="00B43A44" w:rsidP="00B43A44">
            <w:pPr>
              <w:spacing w:after="0" w:line="240" w:lineRule="auto"/>
              <w:rPr>
                <w:ins w:id="413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414" w:author="VASANTHA NILAVAN" w:date="2022-03-29T16:06:00Z">
                  <w:rPr>
                    <w:ins w:id="415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416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417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 xml:space="preserve">Log Analyser 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8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2C8EE7" w14:textId="77777777" w:rsidR="00B43A44" w:rsidRPr="00B43A44" w:rsidRDefault="00B43A44" w:rsidP="00B43A44">
            <w:pPr>
              <w:spacing w:after="0" w:line="240" w:lineRule="auto"/>
              <w:rPr>
                <w:ins w:id="419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420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IBM Log analyser, Splunk</w:t>
              </w:r>
            </w:ins>
          </w:p>
        </w:tc>
      </w:tr>
      <w:tr w:rsidR="00B43A44" w:rsidRPr="00B43A44" w14:paraId="6F79D54F" w14:textId="77777777" w:rsidTr="0060359C">
        <w:trPr>
          <w:trHeight w:val="310"/>
          <w:ins w:id="421" w:author="VASANTHA NILAVAN" w:date="2022-03-29T16:04:00Z"/>
          <w:trPrChange w:id="422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23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B92D20" w14:textId="77777777" w:rsidR="00B43A44" w:rsidRPr="00B43A44" w:rsidRDefault="00B43A44" w:rsidP="00B43A44">
            <w:pPr>
              <w:spacing w:after="0" w:line="240" w:lineRule="auto"/>
              <w:rPr>
                <w:ins w:id="424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425" w:author="VASANTHA NILAVAN" w:date="2022-03-29T16:06:00Z">
                  <w:rPr>
                    <w:ins w:id="426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427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428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>Monitoring tools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29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051EC2" w14:textId="77777777" w:rsidR="00B43A44" w:rsidRPr="00B43A44" w:rsidRDefault="00B43A44" w:rsidP="00B43A44">
            <w:pPr>
              <w:spacing w:after="0" w:line="240" w:lineRule="auto"/>
              <w:rPr>
                <w:ins w:id="430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431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IBM Netcool, Zabbix, ScienceLogic, SolarWinds</w:t>
              </w:r>
            </w:ins>
          </w:p>
        </w:tc>
      </w:tr>
      <w:tr w:rsidR="00B43A44" w:rsidRPr="00B43A44" w14:paraId="5892E708" w14:textId="77777777" w:rsidTr="0060359C">
        <w:trPr>
          <w:trHeight w:val="310"/>
          <w:ins w:id="432" w:author="VASANTHA NILAVAN" w:date="2022-03-29T16:04:00Z"/>
          <w:trPrChange w:id="433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4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F939ED" w14:textId="77777777" w:rsidR="00B43A44" w:rsidRPr="00B43A44" w:rsidRDefault="00B43A44" w:rsidP="00B43A44">
            <w:pPr>
              <w:spacing w:after="0" w:line="240" w:lineRule="auto"/>
              <w:rPr>
                <w:ins w:id="435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436" w:author="VASANTHA NILAVAN" w:date="2022-03-29T16:06:00Z">
                  <w:rPr>
                    <w:ins w:id="437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438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439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>Unix Tools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40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7300740" w14:textId="77777777" w:rsidR="00B43A44" w:rsidRPr="00B43A44" w:rsidRDefault="00B43A44" w:rsidP="00B43A44">
            <w:pPr>
              <w:spacing w:after="0" w:line="240" w:lineRule="auto"/>
              <w:rPr>
                <w:ins w:id="441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442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 xml:space="preserve">SFTP, WINSCP, putty, Secure CRT </w:t>
              </w:r>
            </w:ins>
          </w:p>
        </w:tc>
      </w:tr>
      <w:tr w:rsidR="00B43A44" w:rsidRPr="00B43A44" w14:paraId="222F1713" w14:textId="77777777" w:rsidTr="0060359C">
        <w:trPr>
          <w:trHeight w:val="310"/>
          <w:ins w:id="443" w:author="VASANTHA NILAVAN" w:date="2022-03-29T16:04:00Z"/>
          <w:trPrChange w:id="444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45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B6145F" w14:textId="352C0CF3" w:rsidR="00B43A44" w:rsidRPr="00B43A44" w:rsidRDefault="00B43A44" w:rsidP="00B43A44">
            <w:pPr>
              <w:spacing w:after="0" w:line="240" w:lineRule="auto"/>
              <w:rPr>
                <w:ins w:id="446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447" w:author="VASANTHA NILAVAN" w:date="2022-03-29T16:06:00Z">
                  <w:rPr>
                    <w:ins w:id="448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449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450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 xml:space="preserve">Scripting </w:t>
              </w:r>
            </w:ins>
            <w:ins w:id="451" w:author="VASANTHA NILAVAN" w:date="2022-03-29T16:44:00Z">
              <w:r w:rsidR="0060359C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and Prog lang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2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2383AA8" w14:textId="7BE46395" w:rsidR="00B43A44" w:rsidRPr="00B43A44" w:rsidRDefault="00B43A44" w:rsidP="00B43A44">
            <w:pPr>
              <w:spacing w:after="0" w:line="240" w:lineRule="auto"/>
              <w:rPr>
                <w:ins w:id="453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454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Shell Scripting, JACL,</w:t>
              </w:r>
            </w:ins>
            <w:ins w:id="455" w:author="VASANTHA NILAVAN" w:date="2022-03-29T16:05:00Z">
              <w:r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 xml:space="preserve"> </w:t>
              </w:r>
            </w:ins>
            <w:ins w:id="456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Groovy</w:t>
              </w:r>
            </w:ins>
            <w:ins w:id="457" w:author="VASANTHA NILAVAN" w:date="2022-03-29T16:45:00Z">
              <w:r w:rsidR="0060359C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, Python</w:t>
              </w:r>
            </w:ins>
          </w:p>
        </w:tc>
      </w:tr>
      <w:tr w:rsidR="00B43A44" w:rsidRPr="00B43A44" w14:paraId="712C6B16" w14:textId="77777777" w:rsidTr="0060359C">
        <w:trPr>
          <w:trHeight w:val="310"/>
          <w:ins w:id="458" w:author="VASANTHA NILAVAN" w:date="2022-03-29T16:04:00Z"/>
          <w:trPrChange w:id="459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0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394F7CB" w14:textId="77777777" w:rsidR="00B43A44" w:rsidRPr="00B43A44" w:rsidRDefault="00B43A44" w:rsidP="00B43A44">
            <w:pPr>
              <w:spacing w:after="0" w:line="240" w:lineRule="auto"/>
              <w:rPr>
                <w:ins w:id="461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462" w:author="VASANTHA NILAVAN" w:date="2022-03-29T16:06:00Z">
                  <w:rPr>
                    <w:ins w:id="463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464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465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 xml:space="preserve">Middleware 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6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F2C997" w14:textId="5E9C4680" w:rsidR="00B43A44" w:rsidRPr="00B43A44" w:rsidRDefault="00B43A44" w:rsidP="00B43A44">
            <w:pPr>
              <w:spacing w:after="0" w:line="240" w:lineRule="auto"/>
              <w:rPr>
                <w:ins w:id="467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468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Apache Http,</w:t>
              </w:r>
            </w:ins>
            <w:ins w:id="469" w:author="VASANTHA NILAVAN" w:date="2022-03-29T16:05:00Z">
              <w:r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 xml:space="preserve"> </w:t>
              </w:r>
            </w:ins>
            <w:ins w:id="470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IBM MQ, Apache Tomcat</w:t>
              </w:r>
            </w:ins>
          </w:p>
        </w:tc>
      </w:tr>
      <w:tr w:rsidR="00B43A44" w:rsidRPr="00B43A44" w14:paraId="5C8D822F" w14:textId="77777777" w:rsidTr="0060359C">
        <w:trPr>
          <w:trHeight w:val="310"/>
          <w:ins w:id="471" w:author="VASANTHA NILAVAN" w:date="2022-03-29T16:04:00Z"/>
          <w:trPrChange w:id="472" w:author="VASANTHA NILAVAN" w:date="2022-03-29T16:45:00Z">
            <w:trPr>
              <w:trHeight w:val="310"/>
            </w:trPr>
          </w:trPrChange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3" w:author="VASANTHA NILAVAN" w:date="2022-03-29T16:45:00Z">
              <w:tcPr>
                <w:tcW w:w="23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1524E6" w14:textId="77777777" w:rsidR="00B43A44" w:rsidRPr="00B43A44" w:rsidRDefault="00B43A44" w:rsidP="00B43A44">
            <w:pPr>
              <w:spacing w:after="0" w:line="240" w:lineRule="auto"/>
              <w:rPr>
                <w:ins w:id="474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  <w:rPrChange w:id="475" w:author="VASANTHA NILAVAN" w:date="2022-03-29T16:06:00Z">
                  <w:rPr>
                    <w:ins w:id="476" w:author="VASANTHA NILAVAN" w:date="2022-03-29T16:04:00Z"/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en-IN"/>
                  </w:rPr>
                </w:rPrChange>
              </w:rPr>
            </w:pPr>
            <w:ins w:id="477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  <w:rPrChange w:id="478" w:author="VASANTHA NILAVAN" w:date="2022-03-29T16:06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rPrChange>
                </w:rPr>
                <w:t>Database</w:t>
              </w:r>
            </w:ins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9" w:author="VASANTHA NILAVAN" w:date="2022-03-29T16:45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3579C6" w14:textId="77777777" w:rsidR="00B43A44" w:rsidRPr="00B43A44" w:rsidRDefault="00B43A44" w:rsidP="00B43A44">
            <w:pPr>
              <w:spacing w:after="0" w:line="240" w:lineRule="auto"/>
              <w:rPr>
                <w:ins w:id="480" w:author="VASANTHA NILAVAN" w:date="2022-03-29T16:04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ins w:id="481" w:author="VASANTHA NILAVAN" w:date="2022-03-29T16:04:00Z">
              <w:r w:rsidRPr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t>Oracle, MySQL</w:t>
              </w:r>
            </w:ins>
          </w:p>
        </w:tc>
      </w:tr>
    </w:tbl>
    <w:p w14:paraId="3960C97D" w14:textId="77777777" w:rsidR="00B43A44" w:rsidRPr="00F06866" w:rsidRDefault="00B43A44" w:rsidP="00F06866">
      <w:pPr>
        <w:ind w:left="-426" w:firstLine="284"/>
        <w:rPr>
          <w:rFonts w:ascii="Calibri" w:hAnsi="Calibri" w:cs="Calibri"/>
          <w:b/>
          <w:sz w:val="24"/>
          <w:szCs w:val="24"/>
          <w:u w:val="single"/>
          <w:rPrChange w:id="482" w:author="VASANTHA NILAVAN" w:date="2022-03-29T15:54:00Z">
            <w:rPr>
              <w:rFonts w:asciiTheme="minorHAnsi" w:hAnsiTheme="minorHAnsi"/>
              <w:highlight w:val="lightGray"/>
            </w:rPr>
          </w:rPrChange>
        </w:rPr>
        <w:pPrChange w:id="483" w:author="VASANTHA NILAVAN" w:date="2022-03-29T15:54:00Z">
          <w:pPr>
            <w:pStyle w:val="Heading3"/>
          </w:pPr>
        </w:pPrChange>
      </w:pPr>
    </w:p>
    <w:p w14:paraId="2F0E87C9" w14:textId="01EBC523" w:rsidR="00AF5475" w:rsidRPr="00011476" w:rsidDel="00B43A44" w:rsidRDefault="00AF5475" w:rsidP="00AF5475">
      <w:pPr>
        <w:rPr>
          <w:del w:id="484" w:author="VASANTHA NILAVAN" w:date="2022-03-29T16:03:00Z"/>
          <w:sz w:val="24"/>
          <w:szCs w:val="24"/>
        </w:rPr>
      </w:pPr>
    </w:p>
    <w:tbl>
      <w:tblPr>
        <w:tblW w:w="8023" w:type="dxa"/>
        <w:jc w:val="center"/>
        <w:tblLook w:val="04A0" w:firstRow="1" w:lastRow="0" w:firstColumn="1" w:lastColumn="0" w:noHBand="0" w:noVBand="1"/>
        <w:tblPrChange w:id="485" w:author="VASANTHA NILAVAN" w:date="2022-03-29T16:03:00Z">
          <w:tblPr>
            <w:tblW w:w="8023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2828"/>
        <w:gridCol w:w="5195"/>
        <w:tblGridChange w:id="486">
          <w:tblGrid>
            <w:gridCol w:w="2828"/>
            <w:gridCol w:w="5195"/>
          </w:tblGrid>
        </w:tblGridChange>
      </w:tblGrid>
      <w:tr w:rsidR="00AF5475" w:rsidRPr="00011476" w:rsidDel="00B43A44" w14:paraId="2173AA48" w14:textId="224E46AC" w:rsidTr="00B43A44">
        <w:trPr>
          <w:trHeight w:val="658"/>
          <w:jc w:val="center"/>
          <w:del w:id="487" w:author="VASANTHA NILAVAN" w:date="2022-03-29T16:03:00Z"/>
          <w:trPrChange w:id="488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89" w:author="VASANTHA NILAVAN" w:date="2022-03-29T16:03:00Z">
              <w:tcPr>
                <w:tcW w:w="28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64618C9C" w14:textId="4CF690AD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490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491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Operating Systems</w:delText>
              </w:r>
            </w:del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92" w:author="VASANTHA NILAVAN" w:date="2022-03-29T16:03:00Z">
              <w:tcPr>
                <w:tcW w:w="51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D5C1A8F" w14:textId="2A192933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493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494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Linux, Solaris, AIX, Windows 2007/8/10</w:delText>
              </w:r>
            </w:del>
          </w:p>
        </w:tc>
      </w:tr>
      <w:tr w:rsidR="00AF5475" w:rsidRPr="00011476" w:rsidDel="00B43A44" w14:paraId="555ED2B9" w14:textId="1EA49EC7" w:rsidTr="00B43A44">
        <w:trPr>
          <w:trHeight w:val="658"/>
          <w:jc w:val="center"/>
          <w:del w:id="495" w:author="VASANTHA NILAVAN" w:date="2022-03-29T16:03:00Z"/>
          <w:trPrChange w:id="496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97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6D5846D3" w14:textId="2FF9F05A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498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499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Database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00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6EA1EF1B" w14:textId="22868B8F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01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02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Oracle, MySQL, DB2., Derby DB</w:delText>
              </w:r>
            </w:del>
          </w:p>
        </w:tc>
      </w:tr>
      <w:tr w:rsidR="00AF5475" w:rsidRPr="00011476" w:rsidDel="00B43A44" w14:paraId="641DF74B" w14:textId="1A01A145" w:rsidTr="00B43A44">
        <w:trPr>
          <w:trHeight w:val="658"/>
          <w:jc w:val="center"/>
          <w:del w:id="503" w:author="VASANTHA NILAVAN" w:date="2022-03-29T16:03:00Z"/>
          <w:trPrChange w:id="504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05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31C6DD0C" w14:textId="2C6C0A1E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06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07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Application Servers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08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351AE708" w14:textId="47CCE1DC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09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10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IBM WebSphere Application Server 7.0/8.5.5.x</w:delText>
              </w:r>
            </w:del>
          </w:p>
        </w:tc>
      </w:tr>
      <w:tr w:rsidR="00AF5475" w:rsidRPr="00011476" w:rsidDel="00B43A44" w14:paraId="46F36930" w14:textId="0D17BF7F" w:rsidTr="00B43A44">
        <w:trPr>
          <w:trHeight w:val="658"/>
          <w:jc w:val="center"/>
          <w:del w:id="511" w:author="VASANTHA NILAVAN" w:date="2022-03-29T16:03:00Z"/>
          <w:trPrChange w:id="512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13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6CA4ECD5" w14:textId="4B94A091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14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15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Web Servers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16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E1E9980" w14:textId="1FE0C5FA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17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18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 xml:space="preserve">IBM HTTP server and Apache </w:delText>
              </w:r>
              <w:r w:rsidR="00587146"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HTTP Server</w:delText>
              </w:r>
            </w:del>
          </w:p>
        </w:tc>
      </w:tr>
      <w:tr w:rsidR="00AF5475" w:rsidRPr="00011476" w:rsidDel="00B43A44" w14:paraId="5716392D" w14:textId="4A4CCF70" w:rsidTr="00B43A44">
        <w:trPr>
          <w:trHeight w:val="658"/>
          <w:jc w:val="center"/>
          <w:del w:id="519" w:author="VASANTHA NILAVAN" w:date="2022-03-29T16:03:00Z"/>
          <w:trPrChange w:id="520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21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3173E4B" w14:textId="631A1D0A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22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23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Devops tool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24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2DBD6D48" w14:textId="7BD8E16B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25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26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Jenkins, Ansible, Docker</w:delText>
              </w:r>
            </w:del>
          </w:p>
        </w:tc>
      </w:tr>
      <w:tr w:rsidR="00AF5475" w:rsidRPr="00011476" w:rsidDel="00B43A44" w14:paraId="39ADA6AC" w14:textId="06581B79" w:rsidTr="00B43A44">
        <w:trPr>
          <w:trHeight w:val="658"/>
          <w:jc w:val="center"/>
          <w:del w:id="527" w:author="VASANTHA NILAVAN" w:date="2022-03-29T16:03:00Z"/>
          <w:trPrChange w:id="528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29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A9C51E9" w14:textId="7FBEE868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30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31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Cloud infra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32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29FF13F7" w14:textId="59E6CD20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33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34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Amazon Webservices (AWS)</w:delText>
              </w:r>
            </w:del>
          </w:p>
        </w:tc>
      </w:tr>
      <w:tr w:rsidR="00AF5475" w:rsidRPr="00011476" w:rsidDel="00B43A44" w14:paraId="7089218C" w14:textId="79DB43E3" w:rsidTr="00B43A44">
        <w:trPr>
          <w:trHeight w:val="658"/>
          <w:jc w:val="center"/>
          <w:del w:id="535" w:author="VASANTHA NILAVAN" w:date="2022-03-29T16:03:00Z"/>
          <w:trPrChange w:id="536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37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5DFFA50" w14:textId="7D229212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38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39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 xml:space="preserve">Log Analyser 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40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C92A323" w14:textId="324AC7AF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41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42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IBM Log analyser, Splunk</w:delText>
              </w:r>
            </w:del>
          </w:p>
        </w:tc>
      </w:tr>
      <w:tr w:rsidR="00AF5475" w:rsidRPr="00011476" w:rsidDel="00B43A44" w14:paraId="20045CE1" w14:textId="530FFBF7" w:rsidTr="00B43A44">
        <w:trPr>
          <w:trHeight w:val="658"/>
          <w:jc w:val="center"/>
          <w:del w:id="543" w:author="VASANTHA NILAVAN" w:date="2022-03-29T16:03:00Z"/>
          <w:trPrChange w:id="544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45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7D8DBAA" w14:textId="6BC847F5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46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47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Monitoring tools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48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356FE080" w14:textId="7D7D82CD" w:rsidR="00AF5475" w:rsidRPr="00011476" w:rsidDel="00B43A44" w:rsidRDefault="00766A0F" w:rsidP="00AF5475">
            <w:pPr>
              <w:spacing w:after="0" w:line="240" w:lineRule="auto"/>
              <w:jc w:val="center"/>
              <w:rPr>
                <w:del w:id="549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50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 xml:space="preserve">IBM </w:delText>
              </w:r>
              <w:r w:rsidR="00AF5475"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 xml:space="preserve">Netcool, Nastel Apod, </w:delText>
              </w:r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Zabbix</w:delText>
              </w:r>
              <w:r w:rsidR="00AF5475"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, ScienceLogic</w:delText>
              </w:r>
            </w:del>
          </w:p>
        </w:tc>
      </w:tr>
      <w:tr w:rsidR="00AF5475" w:rsidRPr="00011476" w:rsidDel="00B43A44" w14:paraId="02E04E48" w14:textId="12E86404" w:rsidTr="00B43A44">
        <w:trPr>
          <w:trHeight w:val="658"/>
          <w:jc w:val="center"/>
          <w:del w:id="551" w:author="VASANTHA NILAVAN" w:date="2022-03-29T16:03:00Z"/>
          <w:trPrChange w:id="552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53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626BD710" w14:textId="2742188F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54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55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Unix Tools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56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E266AE9" w14:textId="2DB4FA05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57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58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 xml:space="preserve">SFTP, WINSCP, putty, Secure CRT </w:delText>
              </w:r>
            </w:del>
          </w:p>
        </w:tc>
      </w:tr>
      <w:tr w:rsidR="00AF5475" w:rsidRPr="00011476" w:rsidDel="00B43A44" w14:paraId="5AD4281D" w14:textId="13E2A147" w:rsidTr="00B43A44">
        <w:trPr>
          <w:trHeight w:val="658"/>
          <w:jc w:val="center"/>
          <w:del w:id="559" w:author="VASANTHA NILAVAN" w:date="2022-03-29T16:03:00Z"/>
          <w:trPrChange w:id="560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61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7227C744" w14:textId="7851AAE4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62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63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 xml:space="preserve">Scripting 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64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7B1474DC" w14:textId="7015EAEE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65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66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Shell Scripting, JACL</w:delText>
              </w:r>
            </w:del>
          </w:p>
        </w:tc>
      </w:tr>
      <w:tr w:rsidR="00AF5475" w:rsidRPr="00011476" w:rsidDel="00B43A44" w14:paraId="7EA3528E" w14:textId="11943625" w:rsidTr="00B43A44">
        <w:trPr>
          <w:trHeight w:val="658"/>
          <w:jc w:val="center"/>
          <w:del w:id="567" w:author="VASANTHA NILAVAN" w:date="2022-03-29T16:03:00Z"/>
          <w:trPrChange w:id="568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69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1813B4AF" w14:textId="7851DB29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70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71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 xml:space="preserve">Middleware 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72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075060" w14:textId="7751A0D6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73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74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IBM MQ, IIB, BPM, IHS, Apache Tomcat</w:delText>
              </w:r>
            </w:del>
          </w:p>
        </w:tc>
      </w:tr>
      <w:tr w:rsidR="00AF5475" w:rsidRPr="00011476" w:rsidDel="00B43A44" w14:paraId="336222FE" w14:textId="1E853AB9" w:rsidTr="00B43A44">
        <w:trPr>
          <w:trHeight w:val="658"/>
          <w:jc w:val="center"/>
          <w:del w:id="575" w:author="VASANTHA NILAVAN" w:date="2022-03-29T16:03:00Z"/>
          <w:trPrChange w:id="576" w:author="VASANTHA NILAVAN" w:date="2022-03-29T16:03:00Z">
            <w:trPr>
              <w:trHeight w:val="658"/>
              <w:jc w:val="center"/>
            </w:trPr>
          </w:trPrChange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77" w:author="VASANTHA NILAVAN" w:date="2022-03-29T16:03:00Z">
              <w:tcPr>
                <w:tcW w:w="28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AA31010" w14:textId="7DEDDB6A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78" w:author="VASANTHA NILAVAN" w:date="2022-03-29T16:03:00Z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del w:id="579" w:author="VASANTHA NILAVAN" w:date="2022-03-29T16:03:00Z">
              <w:r w:rsidRPr="00011476" w:rsidDel="00B43A44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IN"/>
                </w:rPr>
                <w:delText>Access Management</w:delText>
              </w:r>
            </w:del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80" w:author="VASANTHA NILAVAN" w:date="2022-03-29T16:03:00Z">
              <w:tcPr>
                <w:tcW w:w="51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3CAC2708" w14:textId="290777A2" w:rsidR="00AF5475" w:rsidRPr="00011476" w:rsidDel="00B43A44" w:rsidRDefault="00AF5475" w:rsidP="00AF5475">
            <w:pPr>
              <w:spacing w:after="0" w:line="240" w:lineRule="auto"/>
              <w:jc w:val="center"/>
              <w:rPr>
                <w:del w:id="581" w:author="VASANTHA NILAVAN" w:date="2022-03-29T16:03:00Z"/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del w:id="582" w:author="VASANTHA NILAVAN" w:date="2022-03-29T16:03:00Z">
              <w:r w:rsidRPr="00011476" w:rsidDel="00B43A44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en-IN"/>
                </w:rPr>
                <w:delText>Novell Access Manager</w:delText>
              </w:r>
            </w:del>
          </w:p>
        </w:tc>
      </w:tr>
    </w:tbl>
    <w:p w14:paraId="13E6ED57" w14:textId="49266008" w:rsidR="00AF5475" w:rsidRPr="002172A2" w:rsidRDefault="00AF5475" w:rsidP="008526C5">
      <w:pPr>
        <w:ind w:hanging="709"/>
        <w:rPr>
          <w:rFonts w:ascii="Calibri" w:hAnsi="Calibri" w:cs="Calibri"/>
          <w:b/>
          <w:sz w:val="24"/>
          <w:szCs w:val="24"/>
          <w:u w:val="single"/>
          <w:rPrChange w:id="583" w:author="VASANTHA NILAVAN" w:date="2022-03-29T16:08:00Z">
            <w:rPr>
              <w:rFonts w:asciiTheme="minorHAnsi" w:hAnsiTheme="minorHAnsi"/>
              <w:highlight w:val="lightGray"/>
            </w:rPr>
          </w:rPrChange>
        </w:rPr>
        <w:pPrChange w:id="584" w:author="VASANTHA NILAVAN" w:date="2022-03-29T16:47:00Z">
          <w:pPr>
            <w:pStyle w:val="Heading3"/>
          </w:pPr>
        </w:pPrChange>
      </w:pPr>
      <w:r w:rsidRPr="002172A2">
        <w:rPr>
          <w:rFonts w:ascii="Calibri" w:hAnsi="Calibri" w:cs="Calibri"/>
          <w:b/>
          <w:sz w:val="24"/>
          <w:szCs w:val="24"/>
          <w:u w:val="single"/>
          <w:rPrChange w:id="585" w:author="VASANTHA NILAVAN" w:date="2022-03-29T16:08:00Z">
            <w:rPr>
              <w:rFonts w:asciiTheme="minorHAnsi" w:hAnsiTheme="minorHAnsi"/>
              <w:highlight w:val="lightGray"/>
            </w:rPr>
          </w:rPrChange>
        </w:rPr>
        <w:t>QUALIFICATION</w:t>
      </w:r>
    </w:p>
    <w:p w14:paraId="1D2BD722" w14:textId="4C027A11" w:rsidR="00AF5475" w:rsidRPr="002172A2" w:rsidDel="002172A2" w:rsidRDefault="00AF5475" w:rsidP="002172A2">
      <w:pPr>
        <w:spacing w:after="0" w:line="240" w:lineRule="auto"/>
        <w:ind w:left="-142"/>
        <w:jc w:val="both"/>
        <w:rPr>
          <w:del w:id="586" w:author="VASANTHA NILAVAN" w:date="2022-03-29T16:08:00Z"/>
          <w:rFonts w:ascii="Calibri" w:hAnsi="Calibri" w:cs="Calibri"/>
          <w:sz w:val="24"/>
          <w:szCs w:val="24"/>
          <w:rPrChange w:id="587" w:author="VASANTHA NILAVAN" w:date="2022-03-29T16:08:00Z">
            <w:rPr>
              <w:del w:id="588" w:author="VASANTHA NILAVAN" w:date="2022-03-29T16:08:00Z"/>
              <w:sz w:val="24"/>
              <w:szCs w:val="24"/>
            </w:rPr>
          </w:rPrChange>
        </w:rPr>
        <w:pPrChange w:id="589" w:author="VASANTHA NILAVAN" w:date="2022-03-29T16:08:00Z">
          <w:pPr/>
        </w:pPrChange>
      </w:pPr>
    </w:p>
    <w:p w14:paraId="35E8F37E" w14:textId="7595F5F0" w:rsidR="00AF5475" w:rsidRPr="002172A2" w:rsidRDefault="00587146" w:rsidP="002172A2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590" w:author="VASANTHA NILAVAN" w:date="2022-03-29T16:08:00Z">
            <w:rPr>
              <w:sz w:val="24"/>
              <w:szCs w:val="24"/>
            </w:rPr>
          </w:rPrChange>
        </w:rPr>
        <w:pPrChange w:id="591" w:author="VASANTHA NILAVAN" w:date="2022-03-29T16:08:00Z">
          <w:pPr>
            <w:numPr>
              <w:numId w:val="1"/>
            </w:numPr>
            <w:tabs>
              <w:tab w:val="num" w:pos="1080"/>
            </w:tabs>
            <w:spacing w:after="0" w:line="360" w:lineRule="auto"/>
            <w:ind w:left="1080" w:hanging="360"/>
            <w:jc w:val="both"/>
          </w:pPr>
        </w:pPrChange>
      </w:pPr>
      <w:r w:rsidRPr="002172A2">
        <w:rPr>
          <w:rFonts w:ascii="Calibri" w:hAnsi="Calibri" w:cs="Calibri"/>
          <w:sz w:val="24"/>
          <w:szCs w:val="24"/>
          <w:rPrChange w:id="592" w:author="VASANTHA NILAVAN" w:date="2022-03-29T16:08:00Z">
            <w:rPr>
              <w:sz w:val="24"/>
              <w:szCs w:val="24"/>
            </w:rPr>
          </w:rPrChange>
        </w:rPr>
        <w:t xml:space="preserve">Bachelor of </w:t>
      </w:r>
      <w:r w:rsidR="00A567B0" w:rsidRPr="002172A2">
        <w:rPr>
          <w:rFonts w:ascii="Calibri" w:hAnsi="Calibri" w:cs="Calibri"/>
          <w:sz w:val="24"/>
          <w:szCs w:val="24"/>
          <w:rPrChange w:id="593" w:author="VASANTHA NILAVAN" w:date="2022-03-29T16:08:00Z">
            <w:rPr>
              <w:sz w:val="24"/>
              <w:szCs w:val="24"/>
            </w:rPr>
          </w:rPrChange>
        </w:rPr>
        <w:t>Engineering from</w:t>
      </w:r>
      <w:r w:rsidR="00AF5475" w:rsidRPr="002172A2">
        <w:rPr>
          <w:rFonts w:ascii="Calibri" w:hAnsi="Calibri" w:cs="Calibri"/>
          <w:sz w:val="24"/>
          <w:szCs w:val="24"/>
          <w:rPrChange w:id="594" w:author="VASANTHA NILAVAN" w:date="2022-03-29T16:08:00Z">
            <w:rPr>
              <w:sz w:val="24"/>
              <w:szCs w:val="24"/>
            </w:rPr>
          </w:rPrChange>
        </w:rPr>
        <w:t xml:space="preserve"> Anna University- 2012 Passed out.</w:t>
      </w:r>
    </w:p>
    <w:p w14:paraId="44C434D9" w14:textId="362C5002" w:rsidR="00AF5475" w:rsidRPr="00011476" w:rsidRDefault="00AF5475" w:rsidP="00AF5475">
      <w:pPr>
        <w:spacing w:after="0" w:line="360" w:lineRule="auto"/>
        <w:ind w:left="1080"/>
        <w:jc w:val="both"/>
        <w:rPr>
          <w:sz w:val="24"/>
          <w:szCs w:val="24"/>
        </w:rPr>
      </w:pPr>
    </w:p>
    <w:p w14:paraId="01A3C078" w14:textId="4566BB32" w:rsidR="00AF5475" w:rsidDel="008270BF" w:rsidRDefault="00AF5475" w:rsidP="002172A2">
      <w:pPr>
        <w:ind w:left="-426" w:hanging="283"/>
        <w:rPr>
          <w:del w:id="595" w:author="VASANTHA NILAVAN" w:date="2022-03-29T16:09:00Z"/>
          <w:rFonts w:ascii="Calibri" w:hAnsi="Calibri" w:cs="Calibri"/>
          <w:b/>
          <w:sz w:val="24"/>
          <w:szCs w:val="24"/>
          <w:u w:val="single"/>
        </w:rPr>
      </w:pPr>
      <w:r w:rsidRPr="002172A2">
        <w:rPr>
          <w:rFonts w:ascii="Calibri" w:hAnsi="Calibri" w:cs="Calibri"/>
          <w:b/>
          <w:sz w:val="24"/>
          <w:szCs w:val="24"/>
          <w:u w:val="single"/>
          <w:rPrChange w:id="596" w:author="VASANTHA NILAVAN" w:date="2022-03-29T16:09:00Z">
            <w:rPr>
              <w:highlight w:val="lightGray"/>
            </w:rPr>
          </w:rPrChange>
        </w:rPr>
        <w:t>PROJECT DETAILS</w:t>
      </w:r>
    </w:p>
    <w:p w14:paraId="112846B5" w14:textId="79B2D651" w:rsidR="008270BF" w:rsidRDefault="008270BF" w:rsidP="002172A2">
      <w:pPr>
        <w:ind w:left="-426" w:hanging="283"/>
        <w:rPr>
          <w:ins w:id="597" w:author="VASANTHA NILAVAN" w:date="2022-03-29T16:19:00Z"/>
          <w:rFonts w:ascii="Calibri" w:hAnsi="Calibri" w:cs="Calibri"/>
          <w:b/>
          <w:sz w:val="24"/>
          <w:szCs w:val="24"/>
          <w:u w:val="single"/>
        </w:rPr>
      </w:pPr>
    </w:p>
    <w:p w14:paraId="0B071D17" w14:textId="77777777" w:rsidR="008526C5" w:rsidRDefault="008526C5" w:rsidP="008270BF">
      <w:pPr>
        <w:spacing w:after="0" w:line="240" w:lineRule="auto"/>
        <w:ind w:hanging="426"/>
        <w:jc w:val="both"/>
        <w:rPr>
          <w:ins w:id="598" w:author="VASANTHA NILAVAN" w:date="2022-03-29T16:49:00Z"/>
          <w:b/>
          <w:sz w:val="24"/>
          <w:szCs w:val="24"/>
        </w:rPr>
      </w:pPr>
      <w:ins w:id="599" w:author="VASANTHA NILAVAN" w:date="2022-03-29T16:49:00Z">
        <w:r>
          <w:rPr>
            <w:b/>
            <w:sz w:val="24"/>
            <w:szCs w:val="24"/>
          </w:rPr>
          <w:t xml:space="preserve">Company – Tata Consultancy Limited </w:t>
        </w:r>
      </w:ins>
    </w:p>
    <w:p w14:paraId="52A9B272" w14:textId="77777777" w:rsidR="008526C5" w:rsidRDefault="008526C5" w:rsidP="008270BF">
      <w:pPr>
        <w:spacing w:after="0" w:line="240" w:lineRule="auto"/>
        <w:ind w:hanging="426"/>
        <w:jc w:val="both"/>
        <w:rPr>
          <w:ins w:id="600" w:author="VASANTHA NILAVAN" w:date="2022-03-29T16:49:00Z"/>
          <w:b/>
          <w:sz w:val="24"/>
          <w:szCs w:val="24"/>
        </w:rPr>
      </w:pPr>
    </w:p>
    <w:p w14:paraId="5165F8C7" w14:textId="457C7538" w:rsidR="008270BF" w:rsidRDefault="008270BF" w:rsidP="008270BF">
      <w:pPr>
        <w:spacing w:after="0" w:line="240" w:lineRule="auto"/>
        <w:ind w:hanging="426"/>
        <w:jc w:val="both"/>
        <w:rPr>
          <w:ins w:id="601" w:author="VASANTHA NILAVAN" w:date="2022-03-29T16:20:00Z"/>
          <w:rFonts w:eastAsia="Verdana"/>
          <w:b/>
          <w:sz w:val="24"/>
          <w:szCs w:val="24"/>
        </w:rPr>
      </w:pPr>
      <w:ins w:id="602" w:author="VASANTHA NILAVAN" w:date="2022-03-29T16:19:00Z">
        <w:r w:rsidRPr="00011476">
          <w:rPr>
            <w:b/>
            <w:sz w:val="24"/>
            <w:szCs w:val="24"/>
          </w:rPr>
          <w:t>Project</w:t>
        </w:r>
      </w:ins>
      <w:ins w:id="603" w:author="VASANTHA NILAVAN" w:date="2022-03-29T16:20:00Z">
        <w:r>
          <w:rPr>
            <w:rFonts w:eastAsia="Verdana"/>
            <w:b/>
            <w:sz w:val="24"/>
            <w:szCs w:val="24"/>
          </w:rPr>
          <w:t xml:space="preserve"> #1 and Project #2</w:t>
        </w:r>
      </w:ins>
    </w:p>
    <w:p w14:paraId="22229334" w14:textId="31C443B3" w:rsidR="008270BF" w:rsidRDefault="008270BF" w:rsidP="008270BF">
      <w:pPr>
        <w:spacing w:after="0" w:line="240" w:lineRule="auto"/>
        <w:ind w:hanging="426"/>
        <w:jc w:val="both"/>
        <w:rPr>
          <w:ins w:id="604" w:author="VASANTHA NILAVAN" w:date="2022-03-29T16:19:00Z"/>
          <w:sz w:val="24"/>
          <w:szCs w:val="24"/>
        </w:rPr>
      </w:pPr>
      <w:ins w:id="605" w:author="VASANTHA NILAVAN" w:date="2022-03-29T16:19:00Z">
        <w:r w:rsidRPr="00011476">
          <w:rPr>
            <w:sz w:val="24"/>
            <w:szCs w:val="24"/>
          </w:rPr>
          <w:t xml:space="preserve"> </w:t>
        </w:r>
      </w:ins>
    </w:p>
    <w:p w14:paraId="2375E897" w14:textId="6C9CED72" w:rsidR="008270BF" w:rsidRPr="008270BF" w:rsidRDefault="00683BE7" w:rsidP="008270B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ns w:id="606" w:author="VASANTHA NILAVAN" w:date="2022-03-29T16:19:00Z"/>
          <w:rFonts w:ascii="Calibri" w:hAnsi="Calibri" w:cs="Calibri"/>
          <w:sz w:val="24"/>
          <w:szCs w:val="24"/>
          <w:rPrChange w:id="607" w:author="VASANTHA NILAVAN" w:date="2022-03-29T16:19:00Z">
            <w:rPr>
              <w:ins w:id="608" w:author="VASANTHA NILAVAN" w:date="2022-03-29T16:19:00Z"/>
            </w:rPr>
          </w:rPrChange>
        </w:rPr>
        <w:pPrChange w:id="609" w:author="VASANTHA NILAVAN" w:date="2022-03-29T16:19:00Z">
          <w:pPr>
            <w:numPr>
              <w:numId w:val="6"/>
            </w:numPr>
            <w:tabs>
              <w:tab w:val="num" w:pos="1080"/>
            </w:tabs>
            <w:spacing w:after="0" w:line="240" w:lineRule="auto"/>
            <w:ind w:left="1080" w:hanging="360"/>
            <w:jc w:val="both"/>
          </w:pPr>
        </w:pPrChange>
      </w:pPr>
      <w:ins w:id="610" w:author="VASANTHA NILAVAN" w:date="2022-03-29T16:52:00Z">
        <w:r>
          <w:rPr>
            <w:rFonts w:ascii="Calibri" w:hAnsi="Calibri" w:cs="Calibri"/>
            <w:sz w:val="24"/>
            <w:szCs w:val="24"/>
          </w:rPr>
          <w:t>Star Alliance Group</w:t>
        </w:r>
      </w:ins>
    </w:p>
    <w:p w14:paraId="7D68B341" w14:textId="7276CA5C" w:rsidR="008270BF" w:rsidRPr="00B74796" w:rsidRDefault="00683BE7" w:rsidP="008270BF">
      <w:pPr>
        <w:numPr>
          <w:ilvl w:val="0"/>
          <w:numId w:val="6"/>
        </w:numPr>
        <w:spacing w:after="0" w:line="240" w:lineRule="auto"/>
        <w:jc w:val="both"/>
        <w:rPr>
          <w:ins w:id="611" w:author="VASANTHA NILAVAN" w:date="2022-03-29T16:19:00Z"/>
          <w:rFonts w:ascii="Calibri" w:hAnsi="Calibri" w:cs="Calibri"/>
          <w:sz w:val="24"/>
          <w:szCs w:val="24"/>
        </w:rPr>
      </w:pPr>
      <w:ins w:id="612" w:author="VASANTHA NILAVAN" w:date="2022-03-29T16:52:00Z">
        <w:r>
          <w:rPr>
            <w:rFonts w:ascii="Calibri" w:hAnsi="Calibri" w:cs="Calibri"/>
            <w:sz w:val="24"/>
            <w:szCs w:val="24"/>
          </w:rPr>
          <w:t>Manchester Airport Group</w:t>
        </w:r>
      </w:ins>
    </w:p>
    <w:p w14:paraId="34B1D2FA" w14:textId="77777777" w:rsidR="008270BF" w:rsidRPr="00B74796" w:rsidRDefault="008270BF" w:rsidP="008270BF">
      <w:pPr>
        <w:spacing w:after="0" w:line="240" w:lineRule="auto"/>
        <w:jc w:val="both"/>
        <w:rPr>
          <w:ins w:id="613" w:author="VASANTHA NILAVAN" w:date="2022-03-29T16:19:00Z"/>
          <w:rFonts w:cstheme="minorHAnsi"/>
          <w:b/>
          <w:sz w:val="24"/>
          <w:szCs w:val="24"/>
        </w:rPr>
      </w:pPr>
    </w:p>
    <w:p w14:paraId="544ABEFA" w14:textId="77777777" w:rsidR="00683BE7" w:rsidRDefault="008270BF" w:rsidP="008270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ins w:id="614" w:author="VASANTHA NILAVAN" w:date="2022-03-29T16:53:00Z"/>
          <w:sz w:val="24"/>
          <w:szCs w:val="24"/>
        </w:rPr>
      </w:pPr>
      <w:ins w:id="615" w:author="VASANTHA NILAVAN" w:date="2022-03-29T16:19:00Z">
        <w:r w:rsidRPr="00011476">
          <w:rPr>
            <w:rFonts w:eastAsia="Verdana"/>
            <w:b/>
            <w:sz w:val="24"/>
            <w:szCs w:val="24"/>
          </w:rPr>
          <w:t xml:space="preserve">Role: </w:t>
        </w:r>
      </w:ins>
      <w:ins w:id="616" w:author="VASANTHA NILAVAN" w:date="2022-03-29T16:20:00Z">
        <w:r>
          <w:rPr>
            <w:sz w:val="24"/>
            <w:szCs w:val="24"/>
          </w:rPr>
          <w:t>Delivery</w:t>
        </w:r>
      </w:ins>
      <w:ins w:id="617" w:author="VASANTHA NILAVAN" w:date="2022-03-29T16:19:00Z">
        <w:r>
          <w:rPr>
            <w:sz w:val="24"/>
            <w:szCs w:val="24"/>
          </w:rPr>
          <w:t xml:space="preserve"> manager/</w:t>
        </w:r>
      </w:ins>
      <w:ins w:id="618" w:author="VASANTHA NILAVAN" w:date="2022-03-29T16:20:00Z">
        <w:r>
          <w:rPr>
            <w:sz w:val="24"/>
            <w:szCs w:val="24"/>
          </w:rPr>
          <w:t xml:space="preserve"> </w:t>
        </w:r>
      </w:ins>
      <w:ins w:id="619" w:author="VASANTHA NILAVAN" w:date="2022-03-29T16:19:00Z">
        <w:r>
          <w:rPr>
            <w:sz w:val="24"/>
            <w:szCs w:val="24"/>
          </w:rPr>
          <w:t>Devops engineer.</w:t>
        </w:r>
      </w:ins>
    </w:p>
    <w:p w14:paraId="4AA18F4E" w14:textId="5216EB39" w:rsidR="008270BF" w:rsidRDefault="008270BF" w:rsidP="008270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ins w:id="620" w:author="VASANTHA NILAVAN" w:date="2022-03-29T16:39:00Z"/>
          <w:rFonts w:eastAsia="Verdana"/>
          <w:sz w:val="24"/>
          <w:szCs w:val="24"/>
        </w:rPr>
      </w:pPr>
      <w:ins w:id="621" w:author="VASANTHA NILAVAN" w:date="2022-03-29T16:19:00Z">
        <w:r w:rsidRPr="00011476">
          <w:rPr>
            <w:rFonts w:eastAsia="Verdana"/>
            <w:b/>
            <w:sz w:val="24"/>
            <w:szCs w:val="24"/>
          </w:rPr>
          <w:t xml:space="preserve">Duration: </w:t>
        </w:r>
        <w:r>
          <w:rPr>
            <w:rFonts w:eastAsia="Verdana"/>
            <w:sz w:val="24"/>
            <w:szCs w:val="24"/>
          </w:rPr>
          <w:t>Feb 2019</w:t>
        </w:r>
      </w:ins>
      <w:ins w:id="622" w:author="VASANTHA NILAVAN" w:date="2022-03-29T16:21:00Z">
        <w:r>
          <w:rPr>
            <w:rFonts w:eastAsia="Verdana"/>
            <w:sz w:val="24"/>
            <w:szCs w:val="24"/>
          </w:rPr>
          <w:t xml:space="preserve"> to till date</w:t>
        </w:r>
      </w:ins>
    </w:p>
    <w:p w14:paraId="3BD73469" w14:textId="344973BB" w:rsidR="00CE7254" w:rsidRPr="00CE7254" w:rsidRDefault="0060359C" w:rsidP="00603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426" w:right="-144" w:hanging="993"/>
        <w:jc w:val="both"/>
        <w:rPr>
          <w:ins w:id="623" w:author="VASANTHA NILAVAN" w:date="2022-03-29T16:19:00Z"/>
          <w:rFonts w:eastAsia="Verdana"/>
          <w:bCs/>
          <w:sz w:val="24"/>
          <w:szCs w:val="24"/>
        </w:rPr>
        <w:pPrChange w:id="624" w:author="VASANTHA NILAVAN" w:date="2022-03-29T16:43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 w:hanging="426"/>
            <w:jc w:val="both"/>
          </w:pPr>
        </w:pPrChange>
      </w:pPr>
      <w:ins w:id="625" w:author="VASANTHA NILAVAN" w:date="2022-03-29T16:42:00Z">
        <w:r>
          <w:rPr>
            <w:rFonts w:eastAsia="Verdana"/>
            <w:b/>
            <w:sz w:val="24"/>
            <w:szCs w:val="24"/>
          </w:rPr>
          <w:t xml:space="preserve">   </w:t>
        </w:r>
      </w:ins>
      <w:ins w:id="626" w:author="VASANTHA NILAVAN" w:date="2022-03-29T16:51:00Z">
        <w:r w:rsidR="00683BE7">
          <w:rPr>
            <w:rFonts w:eastAsia="Verdana"/>
            <w:b/>
            <w:sz w:val="24"/>
            <w:szCs w:val="24"/>
          </w:rPr>
          <w:t>Tools and Tech:</w:t>
        </w:r>
      </w:ins>
      <w:ins w:id="627" w:author="VASANTHA NILAVAN" w:date="2022-03-29T16:39:00Z">
        <w:r w:rsidR="00CE7254" w:rsidRPr="00CE7254">
          <w:rPr>
            <w:rFonts w:eastAsia="Verdana"/>
            <w:b/>
            <w:sz w:val="24"/>
            <w:szCs w:val="24"/>
            <w:rPrChange w:id="628" w:author="VASANTHA NILAVAN" w:date="2022-03-29T16:39:00Z">
              <w:rPr>
                <w:rFonts w:eastAsia="Verdana"/>
                <w:sz w:val="24"/>
                <w:szCs w:val="24"/>
              </w:rPr>
            </w:rPrChange>
          </w:rPr>
          <w:t xml:space="preserve"> </w:t>
        </w:r>
        <w:r w:rsidR="00CE7254">
          <w:rPr>
            <w:rFonts w:eastAsia="Verdana"/>
            <w:bCs/>
            <w:sz w:val="24"/>
            <w:szCs w:val="24"/>
          </w:rPr>
          <w:t xml:space="preserve"> AWS cloud Ops, Jenkins, Docker, Mave</w:t>
        </w:r>
      </w:ins>
      <w:ins w:id="629" w:author="VASANTHA NILAVAN" w:date="2022-03-29T16:40:00Z">
        <w:r w:rsidR="00CE7254">
          <w:rPr>
            <w:rFonts w:eastAsia="Verdana"/>
            <w:bCs/>
            <w:sz w:val="24"/>
            <w:szCs w:val="24"/>
          </w:rPr>
          <w:t xml:space="preserve">n, SonarQube, </w:t>
        </w:r>
      </w:ins>
      <w:ins w:id="630" w:author="VASANTHA NILAVAN" w:date="2022-03-29T16:41:00Z">
        <w:r>
          <w:rPr>
            <w:rFonts w:eastAsia="Verdana"/>
            <w:bCs/>
            <w:sz w:val="24"/>
            <w:szCs w:val="24"/>
          </w:rPr>
          <w:t>Terraform,</w:t>
        </w:r>
      </w:ins>
      <w:ins w:id="631" w:author="VASANTHA NILAVAN" w:date="2022-03-29T16:43:00Z">
        <w:r>
          <w:rPr>
            <w:rFonts w:eastAsia="Verdana"/>
            <w:bCs/>
            <w:sz w:val="24"/>
            <w:szCs w:val="24"/>
          </w:rPr>
          <w:t xml:space="preserve"> Ansible,</w:t>
        </w:r>
      </w:ins>
      <w:ins w:id="632" w:author="VASANTHA NILAVAN" w:date="2022-03-29T16:41:00Z">
        <w:r>
          <w:rPr>
            <w:rFonts w:eastAsia="Verdana"/>
            <w:bCs/>
            <w:sz w:val="24"/>
            <w:szCs w:val="24"/>
          </w:rPr>
          <w:t xml:space="preserve"> IBM WebSphere </w:t>
        </w:r>
      </w:ins>
      <w:ins w:id="633" w:author="VASANTHA NILAVAN" w:date="2022-03-29T16:51:00Z">
        <w:r w:rsidR="00683BE7">
          <w:rPr>
            <w:rFonts w:eastAsia="Verdana"/>
            <w:bCs/>
            <w:sz w:val="24"/>
            <w:szCs w:val="24"/>
          </w:rPr>
          <w:t>Application Server</w:t>
        </w:r>
      </w:ins>
      <w:ins w:id="634" w:author="VASANTHA NILAVAN" w:date="2022-03-29T16:41:00Z">
        <w:r>
          <w:rPr>
            <w:rFonts w:eastAsia="Verdana"/>
            <w:bCs/>
            <w:sz w:val="24"/>
            <w:szCs w:val="24"/>
          </w:rPr>
          <w:t>, IBM MQ, Apache Httpd</w:t>
        </w:r>
      </w:ins>
    </w:p>
    <w:p w14:paraId="33039202" w14:textId="35E59BEE" w:rsidR="008270BF" w:rsidRDefault="008270BF" w:rsidP="008270BF">
      <w:pPr>
        <w:widowControl w:val="0"/>
        <w:tabs>
          <w:tab w:val="left" w:pos="284"/>
          <w:tab w:val="left" w:pos="1440"/>
          <w:tab w:val="left" w:pos="2160"/>
          <w:tab w:val="left" w:pos="3780"/>
        </w:tabs>
        <w:spacing w:line="276" w:lineRule="auto"/>
        <w:ind w:right="-144" w:hanging="426"/>
        <w:jc w:val="both"/>
        <w:rPr>
          <w:ins w:id="635" w:author="VASANTHA NILAVAN" w:date="2022-03-29T16:38:00Z"/>
          <w:rFonts w:eastAsia="Verdana"/>
          <w:b/>
          <w:sz w:val="24"/>
          <w:szCs w:val="24"/>
        </w:rPr>
      </w:pPr>
      <w:ins w:id="636" w:author="VASANTHA NILAVAN" w:date="2022-03-29T16:19:00Z">
        <w:r w:rsidRPr="00011476">
          <w:rPr>
            <w:rFonts w:eastAsia="Verdana"/>
            <w:b/>
            <w:sz w:val="24"/>
            <w:szCs w:val="24"/>
          </w:rPr>
          <w:t>Responsibilities</w:t>
        </w:r>
      </w:ins>
      <w:ins w:id="637" w:author="VASANTHA NILAVAN" w:date="2022-03-29T16:51:00Z">
        <w:r w:rsidR="00683BE7">
          <w:rPr>
            <w:rFonts w:eastAsia="Verdana"/>
            <w:b/>
            <w:sz w:val="24"/>
            <w:szCs w:val="24"/>
          </w:rPr>
          <w:t>:</w:t>
        </w:r>
      </w:ins>
    </w:p>
    <w:p w14:paraId="11252AE4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38" w:author="VASANTHA NILAVAN" w:date="2022-03-29T16:38:00Z"/>
          <w:rFonts w:ascii="Calibri" w:hAnsi="Calibri" w:cs="Calibri"/>
          <w:sz w:val="24"/>
          <w:szCs w:val="24"/>
        </w:rPr>
        <w:pPrChange w:id="639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40" w:author="VASANTHA NILAVAN" w:date="2022-03-29T16:38:00Z">
        <w:r w:rsidRPr="00CE7254">
          <w:rPr>
            <w:rFonts w:ascii="Calibri" w:hAnsi="Calibri" w:cs="Calibri"/>
            <w:sz w:val="24"/>
            <w:szCs w:val="24"/>
            <w:rPrChange w:id="641" w:author="VASANTHA NILAVAN" w:date="2022-03-29T16:38:00Z">
              <w:rPr>
                <w:rFonts w:ascii="Calibri" w:hAnsi="Calibri" w:cs="Arial"/>
                <w:sz w:val="24"/>
                <w:szCs w:val="24"/>
                <w:lang w:val="en-US"/>
              </w:rPr>
            </w:rPrChange>
          </w:rPr>
          <w:t>Building the infrastructure which includes Dev, QA, UAT &amp; Production environments on AWS cloud.</w:t>
        </w:r>
      </w:ins>
    </w:p>
    <w:p w14:paraId="59EB2B9E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42" w:author="VASANTHA NILAVAN" w:date="2022-03-29T16:38:00Z"/>
          <w:rFonts w:ascii="Calibri" w:hAnsi="Calibri" w:cs="Calibri"/>
          <w:sz w:val="24"/>
          <w:szCs w:val="24"/>
        </w:rPr>
        <w:pPrChange w:id="643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44" w:author="VASANTHA NILAVAN" w:date="2022-03-29T16:38:00Z">
        <w:r w:rsidRPr="00CE7254">
          <w:rPr>
            <w:rFonts w:ascii="Calibri" w:hAnsi="Calibri" w:cs="Calibri"/>
            <w:sz w:val="24"/>
            <w:szCs w:val="24"/>
            <w:rPrChange w:id="645" w:author="VASANTHA NILAVAN" w:date="2022-03-29T16:38:00Z">
              <w:rPr>
                <w:rFonts w:ascii="Calibri" w:hAnsi="Calibri" w:cs="Arial"/>
                <w:sz w:val="24"/>
                <w:szCs w:val="24"/>
                <w:lang w:val="en-US"/>
              </w:rPr>
            </w:rPrChange>
          </w:rPr>
          <w:t>Setting up EC2s, Creating VPCs, LB configs, S3 for Backup and recovery.</w:t>
        </w:r>
      </w:ins>
    </w:p>
    <w:p w14:paraId="2DF52E7B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46" w:author="VASANTHA NILAVAN" w:date="2022-03-29T16:38:00Z"/>
          <w:rFonts w:ascii="Calibri" w:hAnsi="Calibri" w:cs="Calibri"/>
          <w:sz w:val="24"/>
          <w:szCs w:val="24"/>
        </w:rPr>
        <w:pPrChange w:id="647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48" w:author="VASANTHA NILAVAN" w:date="2022-03-29T16:38:00Z">
        <w:r w:rsidRPr="00CE7254">
          <w:rPr>
            <w:rFonts w:ascii="Calibri" w:hAnsi="Calibri" w:cs="Calibri"/>
            <w:sz w:val="24"/>
            <w:szCs w:val="24"/>
            <w:rPrChange w:id="649" w:author="VASANTHA NILAVAN" w:date="2022-03-29T16:38:00Z">
              <w:rPr>
                <w:rFonts w:ascii="Calibri" w:hAnsi="Calibri" w:cs="Arial"/>
                <w:sz w:val="24"/>
                <w:szCs w:val="24"/>
                <w:lang w:val="en-US"/>
              </w:rPr>
            </w:rPrChange>
          </w:rPr>
          <w:t>An integral part of Cloud Platform Track which includes setting up, configuring &amp; maintaining a stack of Continuous Integration &amp; Continuous Deployment (CI/CD) Tools – Jenkins, Docker, Maven.</w:t>
        </w:r>
      </w:ins>
    </w:p>
    <w:p w14:paraId="3204F59B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50" w:author="VASANTHA NILAVAN" w:date="2022-03-29T16:38:00Z"/>
          <w:rFonts w:ascii="Calibri" w:hAnsi="Calibri" w:cs="Calibri"/>
          <w:sz w:val="24"/>
          <w:szCs w:val="24"/>
        </w:rPr>
        <w:pPrChange w:id="651" w:author="VASANTHA NILAVAN" w:date="2022-03-29T16:38:00Z">
          <w:pPr>
            <w:numPr>
              <w:numId w:val="10"/>
            </w:numPr>
            <w:spacing w:after="0" w:line="240" w:lineRule="auto"/>
            <w:ind w:left="810" w:hanging="360"/>
          </w:pPr>
        </w:pPrChange>
      </w:pPr>
      <w:ins w:id="652" w:author="VASANTHA NILAVAN" w:date="2022-03-29T16:38:00Z">
        <w:r w:rsidRPr="00CE7254">
          <w:rPr>
            <w:rFonts w:ascii="Calibri" w:hAnsi="Calibri" w:cs="Calibri"/>
            <w:sz w:val="24"/>
            <w:szCs w:val="24"/>
          </w:rPr>
          <w:t>Maintaining High Availability, Scalability and Security of applications.</w:t>
        </w:r>
      </w:ins>
    </w:p>
    <w:p w14:paraId="034F1BBF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53" w:author="VASANTHA NILAVAN" w:date="2022-03-29T16:38:00Z"/>
          <w:rFonts w:ascii="Calibri" w:hAnsi="Calibri" w:cs="Calibri"/>
          <w:sz w:val="24"/>
          <w:szCs w:val="24"/>
        </w:rPr>
        <w:pPrChange w:id="654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55" w:author="VASANTHA NILAVAN" w:date="2022-03-29T16:38:00Z">
        <w:r w:rsidRPr="00CE7254">
          <w:rPr>
            <w:rFonts w:ascii="Calibri" w:hAnsi="Calibri" w:cs="Calibri"/>
            <w:sz w:val="24"/>
            <w:szCs w:val="24"/>
            <w:rPrChange w:id="656" w:author="VASANTHA NILAVAN" w:date="2022-03-29T16:38:00Z">
              <w:rPr>
                <w:rFonts w:ascii="Calibri" w:hAnsi="Calibri" w:cs="Arial"/>
                <w:sz w:val="24"/>
                <w:szCs w:val="24"/>
                <w:lang w:val="en-US"/>
              </w:rPr>
            </w:rPrChange>
          </w:rPr>
          <w:t>Interacting with clients to gather requirements and manage critical client infrastructures</w:t>
        </w:r>
      </w:ins>
    </w:p>
    <w:p w14:paraId="0CE81919" w14:textId="51500CD5" w:rsid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57" w:author="VASANTHA NILAVAN" w:date="2022-03-29T16:40:00Z"/>
          <w:rFonts w:ascii="Calibri" w:hAnsi="Calibri" w:cs="Calibri"/>
          <w:sz w:val="24"/>
          <w:szCs w:val="24"/>
        </w:rPr>
      </w:pPr>
      <w:ins w:id="658" w:author="VASANTHA NILAVAN" w:date="2022-03-29T16:38:00Z">
        <w:r w:rsidRPr="00CE7254">
          <w:rPr>
            <w:rFonts w:ascii="Calibri" w:hAnsi="Calibri" w:cs="Calibri"/>
            <w:sz w:val="24"/>
            <w:szCs w:val="24"/>
          </w:rPr>
          <w:t xml:space="preserve">Linux server patching using Ansible. </w:t>
        </w:r>
      </w:ins>
    </w:p>
    <w:p w14:paraId="07092E1C" w14:textId="4BC66AB9" w:rsidR="0060359C" w:rsidRPr="00CE7254" w:rsidRDefault="0060359C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59" w:author="VASANTHA NILAVAN" w:date="2022-03-29T16:38:00Z"/>
          <w:rFonts w:ascii="Calibri" w:hAnsi="Calibri" w:cs="Calibri"/>
          <w:sz w:val="24"/>
          <w:szCs w:val="24"/>
        </w:rPr>
        <w:pPrChange w:id="660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61" w:author="VASANTHA NILAVAN" w:date="2022-03-29T16:40:00Z">
        <w:r>
          <w:rPr>
            <w:rFonts w:ascii="Calibri" w:hAnsi="Calibri" w:cs="Calibri"/>
            <w:sz w:val="24"/>
            <w:szCs w:val="24"/>
          </w:rPr>
          <w:t>Worked with developers on configuring and analysing the results from Sonar</w:t>
        </w:r>
      </w:ins>
      <w:ins w:id="662" w:author="VASANTHA NILAVAN" w:date="2022-03-29T16:41:00Z">
        <w:r>
          <w:rPr>
            <w:rFonts w:ascii="Calibri" w:hAnsi="Calibri" w:cs="Calibri"/>
            <w:sz w:val="24"/>
            <w:szCs w:val="24"/>
          </w:rPr>
          <w:t>Q</w:t>
        </w:r>
      </w:ins>
      <w:ins w:id="663" w:author="VASANTHA NILAVAN" w:date="2022-03-29T16:40:00Z">
        <w:r>
          <w:rPr>
            <w:rFonts w:ascii="Calibri" w:hAnsi="Calibri" w:cs="Calibri"/>
            <w:sz w:val="24"/>
            <w:szCs w:val="24"/>
          </w:rPr>
          <w:t>ube</w:t>
        </w:r>
      </w:ins>
      <w:ins w:id="664" w:author="VASANTHA NILAVAN" w:date="2022-03-29T16:41:00Z">
        <w:r>
          <w:rPr>
            <w:rFonts w:ascii="Calibri" w:hAnsi="Calibri" w:cs="Calibri"/>
            <w:sz w:val="24"/>
            <w:szCs w:val="24"/>
          </w:rPr>
          <w:t>.</w:t>
        </w:r>
      </w:ins>
    </w:p>
    <w:p w14:paraId="3F179C17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65" w:author="VASANTHA NILAVAN" w:date="2022-03-29T16:38:00Z"/>
          <w:rFonts w:ascii="Calibri" w:hAnsi="Calibri" w:cs="Calibri"/>
          <w:sz w:val="24"/>
          <w:szCs w:val="24"/>
        </w:rPr>
        <w:pPrChange w:id="666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67" w:author="VASANTHA NILAVAN" w:date="2022-03-29T16:38:00Z">
        <w:r w:rsidRPr="00CE7254">
          <w:rPr>
            <w:rFonts w:ascii="Calibri" w:hAnsi="Calibri" w:cs="Calibri"/>
            <w:sz w:val="24"/>
            <w:szCs w:val="24"/>
          </w:rPr>
          <w:t xml:space="preserve">Middleware product installation and configuration management using Jenkins and Docker. </w:t>
        </w:r>
      </w:ins>
    </w:p>
    <w:p w14:paraId="07CBFE2F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68" w:author="VASANTHA NILAVAN" w:date="2022-03-29T16:38:00Z"/>
          <w:rFonts w:ascii="Calibri" w:hAnsi="Calibri" w:cs="Calibri"/>
          <w:sz w:val="24"/>
          <w:szCs w:val="24"/>
        </w:rPr>
        <w:pPrChange w:id="669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70" w:author="VASANTHA NILAVAN" w:date="2022-03-29T16:38:00Z">
        <w:r w:rsidRPr="00CE7254">
          <w:rPr>
            <w:rFonts w:ascii="Calibri" w:hAnsi="Calibri" w:cs="Calibri"/>
            <w:sz w:val="24"/>
            <w:szCs w:val="24"/>
          </w:rPr>
          <w:t>MQ channel configuration management using Ansible.</w:t>
        </w:r>
      </w:ins>
    </w:p>
    <w:p w14:paraId="37E3017B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71" w:author="VASANTHA NILAVAN" w:date="2022-03-29T16:38:00Z"/>
          <w:rFonts w:ascii="Calibri" w:hAnsi="Calibri" w:cs="Calibri"/>
          <w:sz w:val="24"/>
          <w:szCs w:val="24"/>
        </w:rPr>
        <w:pPrChange w:id="672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73" w:author="VASANTHA NILAVAN" w:date="2022-03-29T16:38:00Z">
        <w:r w:rsidRPr="00CE7254">
          <w:rPr>
            <w:rFonts w:ascii="Calibri" w:hAnsi="Calibri" w:cs="Calibri"/>
            <w:sz w:val="24"/>
            <w:szCs w:val="24"/>
            <w:rPrChange w:id="674" w:author="VASANTHA NILAVAN" w:date="2022-03-29T16:38:00Z">
              <w:rPr>
                <w:rFonts w:ascii="Calibri" w:hAnsi="Calibri" w:cs="Arial"/>
                <w:sz w:val="24"/>
                <w:szCs w:val="24"/>
                <w:lang w:val="en-US"/>
              </w:rPr>
            </w:rPrChange>
          </w:rPr>
          <w:t>Creating the desired environments using terraform.</w:t>
        </w:r>
      </w:ins>
    </w:p>
    <w:p w14:paraId="1ABC8C33" w14:textId="77777777" w:rsidR="00CE7254" w:rsidRPr="00CE7254" w:rsidRDefault="00CE7254" w:rsidP="00CE725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675" w:author="VASANTHA NILAVAN" w:date="2022-03-29T16:38:00Z"/>
          <w:rFonts w:ascii="Calibri" w:hAnsi="Calibri" w:cs="Calibri"/>
          <w:sz w:val="24"/>
          <w:szCs w:val="24"/>
        </w:rPr>
        <w:pPrChange w:id="676" w:author="VASANTHA NILAVAN" w:date="2022-03-29T16:38:00Z">
          <w:pPr>
            <w:numPr>
              <w:numId w:val="10"/>
            </w:numPr>
            <w:spacing w:after="0" w:line="276" w:lineRule="auto"/>
            <w:ind w:left="810" w:hanging="360"/>
          </w:pPr>
        </w:pPrChange>
      </w:pPr>
      <w:ins w:id="677" w:author="VASANTHA NILAVAN" w:date="2022-03-29T16:38:00Z">
        <w:r w:rsidRPr="00CE7254">
          <w:rPr>
            <w:rFonts w:ascii="Calibri" w:hAnsi="Calibri" w:cs="Calibri"/>
            <w:sz w:val="24"/>
            <w:szCs w:val="24"/>
          </w:rPr>
          <w:t>Deployment of EAR/WAR files using Jenkins on multiple nodes.</w:t>
        </w:r>
      </w:ins>
    </w:p>
    <w:p w14:paraId="62A02DD8" w14:textId="77777777" w:rsidR="00CE7254" w:rsidRPr="00CE7254" w:rsidRDefault="00CE7254" w:rsidP="008270BF">
      <w:pPr>
        <w:widowControl w:val="0"/>
        <w:tabs>
          <w:tab w:val="left" w:pos="284"/>
          <w:tab w:val="left" w:pos="1440"/>
          <w:tab w:val="left" w:pos="2160"/>
          <w:tab w:val="left" w:pos="3780"/>
        </w:tabs>
        <w:spacing w:line="276" w:lineRule="auto"/>
        <w:ind w:right="-144" w:hanging="426"/>
        <w:jc w:val="both"/>
        <w:rPr>
          <w:ins w:id="678" w:author="VASANTHA NILAVAN" w:date="2022-03-29T16:19:00Z"/>
          <w:bCs/>
          <w:color w:val="000000"/>
          <w:sz w:val="24"/>
          <w:szCs w:val="24"/>
        </w:rPr>
      </w:pPr>
    </w:p>
    <w:p w14:paraId="31CE3ED0" w14:textId="5A4740FC" w:rsidR="00766A0F" w:rsidRPr="00011476" w:rsidDel="002172A2" w:rsidRDefault="00766A0F" w:rsidP="008526C5">
      <w:pPr>
        <w:ind w:hanging="426"/>
        <w:rPr>
          <w:del w:id="679" w:author="VASANTHA NILAVAN" w:date="2022-03-29T16:09:00Z"/>
          <w:sz w:val="24"/>
          <w:szCs w:val="24"/>
          <w:highlight w:val="lightGray"/>
          <w:lang w:val="en-US"/>
          <w:rPrChange w:id="680" w:author="VASANTHA NILAVAN" w:date="2019-06-20T20:02:00Z">
            <w:rPr>
              <w:del w:id="681" w:author="VASANTHA NILAVAN" w:date="2022-03-29T16:09:00Z"/>
              <w:highlight w:val="lightGray"/>
            </w:rPr>
          </w:rPrChange>
        </w:rPr>
        <w:pPrChange w:id="682" w:author="VASANTHA NILAVAN" w:date="2022-03-29T16:46:00Z">
          <w:pPr/>
        </w:pPrChange>
      </w:pPr>
    </w:p>
    <w:p w14:paraId="6F840E1A" w14:textId="64B95403" w:rsidR="00AF5475" w:rsidRPr="00011476" w:rsidDel="00773C01" w:rsidRDefault="00AF5475" w:rsidP="008526C5">
      <w:pPr>
        <w:ind w:hanging="426"/>
        <w:rPr>
          <w:del w:id="683" w:author="VASANTHA NILAVAN" w:date="2022-03-29T16:14:00Z"/>
          <w:color w:val="000000"/>
          <w:sz w:val="24"/>
          <w:szCs w:val="24"/>
        </w:rPr>
        <w:pPrChange w:id="684" w:author="VASANTHA NILAVAN" w:date="2022-03-29T16:46:00Z">
          <w:pPr>
            <w:widowControl w:val="0"/>
            <w:tabs>
              <w:tab w:val="left" w:pos="720"/>
              <w:tab w:val="left" w:pos="1440"/>
              <w:tab w:val="left" w:pos="2160"/>
              <w:tab w:val="left" w:pos="3780"/>
            </w:tabs>
            <w:spacing w:line="276" w:lineRule="auto"/>
            <w:ind w:right="-144"/>
            <w:jc w:val="both"/>
          </w:pPr>
        </w:pPrChange>
      </w:pPr>
      <w:del w:id="685" w:author="VASANTHA NILAVAN" w:date="2022-03-29T16:14:00Z">
        <w:r w:rsidRPr="00011476" w:rsidDel="00773C01">
          <w:rPr>
            <w:rFonts w:eastAsia="Verdana"/>
            <w:b/>
            <w:sz w:val="24"/>
            <w:szCs w:val="24"/>
          </w:rPr>
          <w:delText>Company:</w:delText>
        </w:r>
        <w:r w:rsidRPr="00011476" w:rsidDel="00773C01">
          <w:rPr>
            <w:color w:val="000000"/>
            <w:sz w:val="24"/>
            <w:szCs w:val="24"/>
          </w:rPr>
          <w:delText xml:space="preserve"> </w:delText>
        </w:r>
        <w:r w:rsidRPr="00011476" w:rsidDel="00773C01">
          <w:rPr>
            <w:rFonts w:eastAsia="Verdana"/>
            <w:sz w:val="24"/>
            <w:szCs w:val="24"/>
          </w:rPr>
          <w:delText xml:space="preserve">Tata Consultancy services  </w:delText>
        </w:r>
        <w:r w:rsidRPr="00011476" w:rsidDel="00773C01">
          <w:rPr>
            <w:color w:val="000000"/>
            <w:sz w:val="24"/>
            <w:szCs w:val="24"/>
          </w:rPr>
          <w:delText xml:space="preserve"> </w:delText>
        </w:r>
      </w:del>
    </w:p>
    <w:p w14:paraId="516C134B" w14:textId="77777777" w:rsidR="008526C5" w:rsidRDefault="00AF5475" w:rsidP="008526C5">
      <w:pPr>
        <w:spacing w:after="0" w:line="240" w:lineRule="auto"/>
        <w:ind w:hanging="426"/>
        <w:jc w:val="both"/>
        <w:rPr>
          <w:ins w:id="686" w:author="VASANTHA NILAVAN" w:date="2022-03-29T16:47:00Z"/>
          <w:rFonts w:eastAsia="Verdana"/>
          <w:b/>
          <w:sz w:val="24"/>
          <w:szCs w:val="24"/>
        </w:rPr>
      </w:pPr>
      <w:r w:rsidRPr="00011476">
        <w:rPr>
          <w:b/>
          <w:sz w:val="24"/>
          <w:szCs w:val="24"/>
        </w:rPr>
        <w:t>Project</w:t>
      </w:r>
      <w:ins w:id="687" w:author="VASANTHA NILAVAN" w:date="2022-03-29T16:15:00Z">
        <w:r w:rsidR="00773C01">
          <w:rPr>
            <w:rFonts w:eastAsia="Verdana"/>
            <w:b/>
            <w:sz w:val="24"/>
            <w:szCs w:val="24"/>
          </w:rPr>
          <w:t xml:space="preserve"> #</w:t>
        </w:r>
      </w:ins>
      <w:ins w:id="688" w:author="VASANTHA NILAVAN" w:date="2022-03-29T16:46:00Z">
        <w:r w:rsidR="008526C5">
          <w:rPr>
            <w:rFonts w:eastAsia="Verdana"/>
            <w:b/>
            <w:sz w:val="24"/>
            <w:szCs w:val="24"/>
          </w:rPr>
          <w:t>3</w:t>
        </w:r>
      </w:ins>
      <w:ins w:id="689" w:author="VASANTHA NILAVAN" w:date="2022-03-29T16:15:00Z">
        <w:r w:rsidR="00773C01">
          <w:rPr>
            <w:rFonts w:eastAsia="Verdana"/>
            <w:b/>
            <w:sz w:val="24"/>
            <w:szCs w:val="24"/>
          </w:rPr>
          <w:t xml:space="preserve"> and Project #</w:t>
        </w:r>
      </w:ins>
      <w:ins w:id="690" w:author="VASANTHA NILAVAN" w:date="2022-03-29T16:47:00Z">
        <w:r w:rsidR="008526C5">
          <w:rPr>
            <w:rFonts w:eastAsia="Verdana"/>
            <w:b/>
            <w:sz w:val="24"/>
            <w:szCs w:val="24"/>
          </w:rPr>
          <w:t>4</w:t>
        </w:r>
      </w:ins>
    </w:p>
    <w:p w14:paraId="12236864" w14:textId="4A7DA692" w:rsidR="00773C01" w:rsidRDefault="00773C01" w:rsidP="008526C5">
      <w:pPr>
        <w:spacing w:after="0" w:line="240" w:lineRule="auto"/>
        <w:ind w:hanging="426"/>
        <w:jc w:val="both"/>
        <w:rPr>
          <w:ins w:id="691" w:author="VASANTHA NILAVAN" w:date="2022-03-29T16:15:00Z"/>
          <w:sz w:val="24"/>
          <w:szCs w:val="24"/>
        </w:rPr>
        <w:pPrChange w:id="692" w:author="VASANTHA NILAVAN" w:date="2022-03-29T16:46:00Z">
          <w:pPr>
            <w:spacing w:after="0" w:line="240" w:lineRule="auto"/>
            <w:jc w:val="both"/>
          </w:pPr>
        </w:pPrChange>
      </w:pPr>
      <w:ins w:id="693" w:author="VASANTHA NILAVAN" w:date="2022-03-29T16:15:00Z">
        <w:r>
          <w:rPr>
            <w:rFonts w:eastAsia="Verdana"/>
            <w:b/>
            <w:sz w:val="24"/>
            <w:szCs w:val="24"/>
          </w:rPr>
          <w:t xml:space="preserve"> </w:t>
        </w:r>
      </w:ins>
      <w:del w:id="694" w:author="VASANTHA NILAVAN" w:date="2022-03-29T16:11:00Z">
        <w:r w:rsidR="00AF5475" w:rsidRPr="00011476" w:rsidDel="002172A2">
          <w:rPr>
            <w:sz w:val="24"/>
            <w:szCs w:val="24"/>
          </w:rPr>
          <w:delText xml:space="preserve"> </w:delText>
        </w:r>
        <w:r w:rsidR="00AF5475" w:rsidRPr="00011476" w:rsidDel="002172A2">
          <w:rPr>
            <w:rFonts w:eastAsia="Verdana"/>
            <w:b/>
            <w:sz w:val="24"/>
            <w:szCs w:val="24"/>
          </w:rPr>
          <w:delText>1</w:delText>
        </w:r>
      </w:del>
      <w:del w:id="695" w:author="VASANTHA NILAVAN" w:date="2022-03-29T16:15:00Z">
        <w:r w:rsidR="00AF5475" w:rsidRPr="00011476" w:rsidDel="00773C01">
          <w:rPr>
            <w:sz w:val="24"/>
            <w:szCs w:val="24"/>
          </w:rPr>
          <w:delText>:</w:delText>
        </w:r>
      </w:del>
      <w:r w:rsidR="00AF5475" w:rsidRPr="00011476">
        <w:rPr>
          <w:sz w:val="24"/>
          <w:szCs w:val="24"/>
        </w:rPr>
        <w:t xml:space="preserve">  </w:t>
      </w:r>
    </w:p>
    <w:p w14:paraId="381DE0DC" w14:textId="75AE7EDC" w:rsidR="00AF5475" w:rsidRPr="00773C01" w:rsidDel="002172A2" w:rsidRDefault="00AF5475" w:rsidP="00773C01">
      <w:pPr>
        <w:numPr>
          <w:ilvl w:val="0"/>
          <w:numId w:val="6"/>
        </w:numPr>
        <w:spacing w:after="0" w:line="240" w:lineRule="auto"/>
        <w:jc w:val="both"/>
        <w:rPr>
          <w:del w:id="696" w:author="VASANTHA NILAVAN" w:date="2022-03-29T16:12:00Z"/>
          <w:rFonts w:ascii="Calibri" w:hAnsi="Calibri" w:cs="Calibri"/>
          <w:sz w:val="24"/>
          <w:szCs w:val="24"/>
          <w:rPrChange w:id="697" w:author="VASANTHA NILAVAN" w:date="2022-03-29T16:16:00Z">
            <w:rPr>
              <w:del w:id="698" w:author="VASANTHA NILAVAN" w:date="2022-03-29T16:12:00Z"/>
              <w:rFonts w:eastAsia="Verdana"/>
              <w:b/>
              <w:sz w:val="24"/>
              <w:szCs w:val="24"/>
            </w:rPr>
          </w:rPrChange>
        </w:rPr>
        <w:pPrChange w:id="699" w:author="VASANTHA NILAVAN" w:date="2022-03-29T16:16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 w:hanging="426"/>
            <w:jc w:val="both"/>
          </w:pPr>
        </w:pPrChange>
      </w:pPr>
      <w:r w:rsidRPr="00773C01">
        <w:rPr>
          <w:rFonts w:ascii="Calibri" w:hAnsi="Calibri" w:cs="Calibri"/>
          <w:sz w:val="24"/>
          <w:szCs w:val="24"/>
          <w:rPrChange w:id="700" w:author="VASANTHA NILAVAN" w:date="2022-03-29T16:16:00Z">
            <w:rPr>
              <w:sz w:val="24"/>
              <w:szCs w:val="24"/>
            </w:rPr>
          </w:rPrChange>
        </w:rPr>
        <w:t>Depository Trust and Clearing Corporation (DTCC)</w:t>
      </w:r>
    </w:p>
    <w:p w14:paraId="0BDE8779" w14:textId="68A2F3BC" w:rsidR="00773C01" w:rsidRPr="00773C01" w:rsidRDefault="00773C01" w:rsidP="00773C01">
      <w:pPr>
        <w:numPr>
          <w:ilvl w:val="0"/>
          <w:numId w:val="6"/>
        </w:numPr>
        <w:spacing w:after="0" w:line="240" w:lineRule="auto"/>
        <w:jc w:val="both"/>
        <w:rPr>
          <w:ins w:id="701" w:author="VASANTHA NILAVAN" w:date="2022-03-29T16:15:00Z"/>
          <w:rFonts w:ascii="Calibri" w:hAnsi="Calibri" w:cs="Calibri"/>
          <w:sz w:val="24"/>
          <w:szCs w:val="24"/>
          <w:rPrChange w:id="702" w:author="VASANTHA NILAVAN" w:date="2022-03-29T16:16:00Z">
            <w:rPr>
              <w:ins w:id="703" w:author="VASANTHA NILAVAN" w:date="2022-03-29T16:15:00Z"/>
            </w:rPr>
          </w:rPrChange>
        </w:rPr>
        <w:pPrChange w:id="704" w:author="VASANTHA NILAVAN" w:date="2022-03-29T16:16:00Z">
          <w:pPr>
            <w:spacing w:after="0" w:line="240" w:lineRule="auto"/>
            <w:jc w:val="both"/>
          </w:pPr>
        </w:pPrChange>
      </w:pPr>
      <w:ins w:id="705" w:author="VASANTHA NILAVAN" w:date="2022-03-29T16:15:00Z">
        <w:r w:rsidRPr="00773C01">
          <w:rPr>
            <w:rFonts w:ascii="Calibri" w:hAnsi="Calibri" w:cs="Calibri"/>
            <w:sz w:val="24"/>
            <w:szCs w:val="24"/>
            <w:rPrChange w:id="706" w:author="VASANTHA NILAVAN" w:date="2022-03-29T16:16:00Z">
              <w:rPr/>
            </w:rPrChange>
          </w:rPr>
          <w:t>.</w:t>
        </w:r>
      </w:ins>
    </w:p>
    <w:p w14:paraId="6D482851" w14:textId="5CF29A9A" w:rsidR="00AF5475" w:rsidDel="00773C01" w:rsidRDefault="00AF5475" w:rsidP="00773C01">
      <w:pPr>
        <w:spacing w:after="0" w:line="240" w:lineRule="auto"/>
        <w:jc w:val="both"/>
        <w:rPr>
          <w:del w:id="707" w:author="VASANTHA NILAVAN" w:date="2022-03-29T16:15:00Z"/>
          <w:rFonts w:ascii="Calibri" w:hAnsi="Calibri" w:cs="Calibri"/>
          <w:sz w:val="24"/>
          <w:szCs w:val="24"/>
        </w:rPr>
      </w:pPr>
      <w:del w:id="708" w:author="VASANTHA NILAVAN" w:date="2022-03-29T16:11:00Z">
        <w:r w:rsidRPr="00773C01" w:rsidDel="002172A2">
          <w:rPr>
            <w:rFonts w:ascii="Calibri" w:hAnsi="Calibri" w:cs="Calibri"/>
            <w:sz w:val="24"/>
            <w:szCs w:val="24"/>
            <w:rPrChange w:id="709" w:author="VASANTHA NILAVAN" w:date="2022-03-29T16:15:00Z">
              <w:rPr>
                <w:rFonts w:eastAsia="Verdana"/>
                <w:b/>
                <w:sz w:val="24"/>
                <w:szCs w:val="24"/>
              </w:rPr>
            </w:rPrChange>
          </w:rPr>
          <w:delText>Project</w:delText>
        </w:r>
        <w:r w:rsidRPr="00773C01" w:rsidDel="002172A2">
          <w:rPr>
            <w:rFonts w:ascii="Calibri" w:hAnsi="Calibri" w:cs="Calibri"/>
            <w:sz w:val="24"/>
            <w:szCs w:val="24"/>
            <w:rPrChange w:id="710" w:author="VASANTHA NILAVAN" w:date="2022-03-29T16:15:00Z">
              <w:rPr>
                <w:sz w:val="24"/>
                <w:szCs w:val="24"/>
              </w:rPr>
            </w:rPrChange>
          </w:rPr>
          <w:delText xml:space="preserve"> </w:delText>
        </w:r>
        <w:r w:rsidRPr="00773C01" w:rsidDel="002172A2">
          <w:rPr>
            <w:rFonts w:ascii="Calibri" w:hAnsi="Calibri" w:cs="Calibri"/>
            <w:sz w:val="24"/>
            <w:szCs w:val="24"/>
            <w:rPrChange w:id="711" w:author="VASANTHA NILAVAN" w:date="2022-03-29T16:15:00Z">
              <w:rPr>
                <w:rFonts w:eastAsia="Verdana"/>
                <w:b/>
                <w:sz w:val="24"/>
                <w:szCs w:val="24"/>
              </w:rPr>
            </w:rPrChange>
          </w:rPr>
          <w:delText>2</w:delText>
        </w:r>
        <w:r w:rsidRPr="00773C01" w:rsidDel="002172A2">
          <w:rPr>
            <w:rFonts w:ascii="Calibri" w:hAnsi="Calibri" w:cs="Calibri"/>
            <w:sz w:val="24"/>
            <w:szCs w:val="24"/>
            <w:rPrChange w:id="712" w:author="VASANTHA NILAVAN" w:date="2022-03-29T16:15:00Z">
              <w:rPr>
                <w:sz w:val="24"/>
                <w:szCs w:val="24"/>
              </w:rPr>
            </w:rPrChange>
          </w:rPr>
          <w:delText xml:space="preserve">:  </w:delText>
        </w:r>
      </w:del>
      <w:r w:rsidRPr="00773C01">
        <w:rPr>
          <w:rFonts w:ascii="Calibri" w:hAnsi="Calibri" w:cs="Calibri"/>
          <w:sz w:val="24"/>
          <w:szCs w:val="24"/>
          <w:rPrChange w:id="713" w:author="VASANTHA NILAVAN" w:date="2022-03-29T16:15:00Z">
            <w:rPr>
              <w:sz w:val="24"/>
              <w:szCs w:val="24"/>
            </w:rPr>
          </w:rPrChange>
        </w:rPr>
        <w:t xml:space="preserve">Transurban </w:t>
      </w:r>
      <w:del w:id="714" w:author="VASANTHA NILAVAN" w:date="2022-03-29T16:15:00Z">
        <w:r w:rsidRPr="00773C01" w:rsidDel="00773C01">
          <w:rPr>
            <w:rFonts w:ascii="Calibri" w:hAnsi="Calibri" w:cs="Calibri"/>
            <w:sz w:val="24"/>
            <w:szCs w:val="24"/>
            <w:rPrChange w:id="715" w:author="VASANTHA NILAVAN" w:date="2022-03-29T16:15:00Z">
              <w:rPr>
                <w:sz w:val="24"/>
                <w:szCs w:val="24"/>
              </w:rPr>
            </w:rPrChange>
          </w:rPr>
          <w:delText>(Single handed with complete middleware support)</w:delText>
        </w:r>
      </w:del>
    </w:p>
    <w:p w14:paraId="6221F836" w14:textId="77777777" w:rsidR="00773C01" w:rsidRPr="00773C01" w:rsidRDefault="00773C01" w:rsidP="00773C01">
      <w:pPr>
        <w:numPr>
          <w:ilvl w:val="0"/>
          <w:numId w:val="6"/>
        </w:numPr>
        <w:spacing w:after="0" w:line="240" w:lineRule="auto"/>
        <w:jc w:val="both"/>
        <w:rPr>
          <w:ins w:id="716" w:author="VASANTHA NILAVAN" w:date="2022-03-29T16:15:00Z"/>
          <w:rFonts w:ascii="Calibri" w:hAnsi="Calibri" w:cs="Calibri"/>
          <w:sz w:val="24"/>
          <w:szCs w:val="24"/>
          <w:rPrChange w:id="717" w:author="VASANTHA NILAVAN" w:date="2022-03-29T16:15:00Z">
            <w:rPr>
              <w:ins w:id="718" w:author="VASANTHA NILAVAN" w:date="2022-03-29T16:15:00Z"/>
              <w:sz w:val="24"/>
              <w:szCs w:val="24"/>
            </w:rPr>
          </w:rPrChange>
        </w:rPr>
        <w:pPrChange w:id="719" w:author="VASANTHA NILAVAN" w:date="2022-03-29T16:15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</w:p>
    <w:p w14:paraId="043FA7D0" w14:textId="1BA0FA19" w:rsidR="00AF5475" w:rsidRPr="00773C01" w:rsidDel="00773C01" w:rsidRDefault="00AF5475" w:rsidP="00773C01">
      <w:pPr>
        <w:numPr>
          <w:ilvl w:val="0"/>
          <w:numId w:val="6"/>
        </w:numPr>
        <w:spacing w:after="0" w:line="240" w:lineRule="auto"/>
        <w:ind w:left="0"/>
        <w:jc w:val="both"/>
        <w:rPr>
          <w:del w:id="720" w:author="VASANTHA NILAVAN" w:date="2022-03-29T16:15:00Z"/>
          <w:rFonts w:ascii="Calibri" w:hAnsi="Calibri" w:cs="Calibri"/>
          <w:sz w:val="24"/>
          <w:szCs w:val="24"/>
          <w:rPrChange w:id="721" w:author="VASANTHA NILAVAN" w:date="2022-03-29T16:15:00Z">
            <w:rPr>
              <w:del w:id="722" w:author="VASANTHA NILAVAN" w:date="2022-03-29T16:15:00Z"/>
              <w:sz w:val="24"/>
              <w:szCs w:val="24"/>
            </w:rPr>
          </w:rPrChange>
        </w:rPr>
        <w:pPrChange w:id="723" w:author="VASANTHA NILAVAN" w:date="2022-03-29T16:15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  <w:del w:id="724" w:author="VASANTHA NILAVAN" w:date="2022-03-29T16:11:00Z">
        <w:r w:rsidRPr="00773C01" w:rsidDel="002172A2">
          <w:rPr>
            <w:rFonts w:ascii="Calibri" w:hAnsi="Calibri" w:cs="Calibri"/>
            <w:sz w:val="24"/>
            <w:szCs w:val="24"/>
            <w:rPrChange w:id="725" w:author="VASANTHA NILAVAN" w:date="2022-03-29T16:15:00Z">
              <w:rPr>
                <w:rFonts w:eastAsia="Verdana"/>
                <w:b/>
                <w:sz w:val="24"/>
                <w:szCs w:val="24"/>
              </w:rPr>
            </w:rPrChange>
          </w:rPr>
          <w:delText>Project 3</w:delText>
        </w:r>
        <w:r w:rsidRPr="00773C01" w:rsidDel="002172A2">
          <w:rPr>
            <w:rFonts w:ascii="Calibri" w:hAnsi="Calibri" w:cs="Calibri"/>
            <w:sz w:val="24"/>
            <w:szCs w:val="24"/>
            <w:rPrChange w:id="726" w:author="VASANTHA NILAVAN" w:date="2022-03-29T16:15:00Z">
              <w:rPr>
                <w:sz w:val="24"/>
                <w:szCs w:val="24"/>
              </w:rPr>
            </w:rPrChange>
          </w:rPr>
          <w:delText xml:space="preserve">:  </w:delText>
        </w:r>
      </w:del>
      <w:del w:id="727" w:author="VASANTHA NILAVAN" w:date="2022-03-29T16:15:00Z">
        <w:r w:rsidRPr="00773C01" w:rsidDel="00773C01">
          <w:rPr>
            <w:rFonts w:ascii="Calibri" w:hAnsi="Calibri" w:cs="Calibri"/>
            <w:sz w:val="24"/>
            <w:szCs w:val="24"/>
            <w:rPrChange w:id="728" w:author="VASANTHA NILAVAN" w:date="2022-03-29T16:15:00Z">
              <w:rPr>
                <w:sz w:val="24"/>
                <w:szCs w:val="24"/>
              </w:rPr>
            </w:rPrChange>
          </w:rPr>
          <w:delText>Star Alliance (Lead the team)</w:delText>
        </w:r>
      </w:del>
    </w:p>
    <w:p w14:paraId="7DC6D28B" w14:textId="6EDB707D" w:rsidR="00773C01" w:rsidRPr="002172A2" w:rsidRDefault="00AF5475" w:rsidP="00773C01">
      <w:pPr>
        <w:spacing w:after="0" w:line="240" w:lineRule="auto"/>
        <w:jc w:val="both"/>
        <w:rPr>
          <w:ins w:id="729" w:author="VASANTHA NILAVAN" w:date="2022-03-29T16:13:00Z"/>
          <w:rFonts w:cstheme="minorHAnsi"/>
          <w:b/>
          <w:sz w:val="24"/>
          <w:szCs w:val="24"/>
          <w:rPrChange w:id="730" w:author="VASANTHA NILAVAN" w:date="2022-03-29T16:13:00Z">
            <w:rPr>
              <w:ins w:id="731" w:author="VASANTHA NILAVAN" w:date="2022-03-29T16:13:00Z"/>
              <w:rFonts w:ascii="Calibri" w:hAnsi="Calibri" w:cs="Calibri"/>
              <w:sz w:val="24"/>
              <w:szCs w:val="24"/>
            </w:rPr>
          </w:rPrChange>
        </w:rPr>
        <w:pPrChange w:id="732" w:author="VASANTHA NILAVAN" w:date="2022-03-29T16:15:00Z">
          <w:pPr>
            <w:numPr>
              <w:numId w:val="6"/>
            </w:numPr>
            <w:tabs>
              <w:tab w:val="num" w:pos="1080"/>
            </w:tabs>
            <w:spacing w:after="0" w:line="240" w:lineRule="auto"/>
            <w:ind w:left="1080" w:hanging="360"/>
            <w:jc w:val="both"/>
          </w:pPr>
        </w:pPrChange>
      </w:pPr>
      <w:del w:id="733" w:author="VASANTHA NILAVAN" w:date="2022-03-29T16:11:00Z">
        <w:r w:rsidRPr="002172A2" w:rsidDel="002172A2">
          <w:rPr>
            <w:rFonts w:ascii="Calibri" w:hAnsi="Calibri" w:cs="Calibri"/>
            <w:sz w:val="24"/>
            <w:szCs w:val="24"/>
            <w:rPrChange w:id="734" w:author="VASANTHA NILAVAN" w:date="2022-03-29T16:12:00Z">
              <w:rPr>
                <w:rFonts w:cstheme="minorHAnsi"/>
                <w:b/>
                <w:sz w:val="24"/>
                <w:szCs w:val="24"/>
              </w:rPr>
            </w:rPrChange>
          </w:rPr>
          <w:delText>4:</w:delText>
        </w:r>
      </w:del>
      <w:del w:id="735" w:author="VASANTHA NILAVAN" w:date="2022-03-29T16:10:00Z">
        <w:r w:rsidRPr="00011476" w:rsidDel="002172A2">
          <w:rPr>
            <w:rFonts w:cstheme="minorHAnsi"/>
            <w:bCs/>
            <w:sz w:val="24"/>
            <w:szCs w:val="24"/>
          </w:rPr>
          <w:delText xml:space="preserve"> motion</w:delText>
        </w:r>
      </w:del>
    </w:p>
    <w:p w14:paraId="67A012DC" w14:textId="1D79D8DC" w:rsidR="00AF5475" w:rsidDel="002172A2" w:rsidRDefault="00AF5475" w:rsidP="00773C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del w:id="736" w:author="VASANTHA NILAVAN" w:date="2022-03-29T16:13:00Z"/>
          <w:sz w:val="24"/>
          <w:szCs w:val="24"/>
        </w:rPr>
        <w:pPrChange w:id="737" w:author="VASANTHA NILAVAN" w:date="2022-03-29T16:13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 w:hanging="426"/>
            <w:jc w:val="both"/>
          </w:pPr>
        </w:pPrChange>
      </w:pPr>
      <w:r w:rsidRPr="00011476">
        <w:rPr>
          <w:rFonts w:eastAsia="Verdana"/>
          <w:b/>
          <w:sz w:val="24"/>
          <w:szCs w:val="24"/>
        </w:rPr>
        <w:t xml:space="preserve">Role: </w:t>
      </w:r>
      <w:ins w:id="738" w:author="VASANTHA NILAVAN" w:date="2022-03-29T16:47:00Z">
        <w:r w:rsidR="008526C5" w:rsidRPr="008526C5">
          <w:rPr>
            <w:rFonts w:eastAsia="Verdana"/>
            <w:bCs/>
            <w:sz w:val="24"/>
            <w:szCs w:val="24"/>
            <w:rPrChange w:id="739" w:author="VASANTHA NILAVAN" w:date="2022-03-29T16:47:00Z">
              <w:rPr>
                <w:rFonts w:eastAsia="Verdana"/>
                <w:b/>
                <w:sz w:val="24"/>
                <w:szCs w:val="24"/>
              </w:rPr>
            </w:rPrChange>
          </w:rPr>
          <w:t>Middleware</w:t>
        </w:r>
        <w:r w:rsidR="008526C5">
          <w:rPr>
            <w:rFonts w:eastAsia="Verdana"/>
            <w:b/>
            <w:sz w:val="24"/>
            <w:szCs w:val="24"/>
          </w:rPr>
          <w:t xml:space="preserve"> </w:t>
        </w:r>
      </w:ins>
      <w:del w:id="740" w:author="VASANTHA NILAVAN" w:date="2022-03-29T16:10:00Z">
        <w:r w:rsidRPr="00011476" w:rsidDel="002172A2">
          <w:rPr>
            <w:sz w:val="24"/>
            <w:szCs w:val="24"/>
          </w:rPr>
          <w:delText>Senior</w:delText>
        </w:r>
        <w:r w:rsidRPr="00011476" w:rsidDel="002172A2">
          <w:rPr>
            <w:rFonts w:eastAsia="Verdana"/>
            <w:b/>
            <w:sz w:val="24"/>
            <w:szCs w:val="24"/>
          </w:rPr>
          <w:delText xml:space="preserve"> </w:delText>
        </w:r>
        <w:r w:rsidRPr="00011476" w:rsidDel="002172A2">
          <w:rPr>
            <w:sz w:val="24"/>
            <w:szCs w:val="24"/>
          </w:rPr>
          <w:delText>Middleware Administrator</w:delText>
        </w:r>
      </w:del>
      <w:ins w:id="741" w:author="VASANTHA NILAVAN" w:date="2022-03-29T16:47:00Z">
        <w:r w:rsidR="008526C5">
          <w:rPr>
            <w:sz w:val="24"/>
            <w:szCs w:val="24"/>
          </w:rPr>
          <w:t>Tech Lead</w:t>
        </w:r>
      </w:ins>
      <w:ins w:id="742" w:author="VASANTHA NILAVAN" w:date="2022-03-29T16:11:00Z">
        <w:r w:rsidR="002172A2">
          <w:rPr>
            <w:sz w:val="24"/>
            <w:szCs w:val="24"/>
          </w:rPr>
          <w:t>/Devops enginee</w:t>
        </w:r>
      </w:ins>
      <w:ins w:id="743" w:author="VASANTHA NILAVAN" w:date="2022-03-29T16:13:00Z">
        <w:r w:rsidR="002172A2">
          <w:rPr>
            <w:sz w:val="24"/>
            <w:szCs w:val="24"/>
          </w:rPr>
          <w:t>r.</w:t>
        </w:r>
      </w:ins>
    </w:p>
    <w:p w14:paraId="12F4E5AF" w14:textId="32C2A326" w:rsidR="002172A2" w:rsidRPr="00011476" w:rsidRDefault="002172A2" w:rsidP="00773C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ins w:id="744" w:author="VASANTHA NILAVAN" w:date="2022-03-29T16:13:00Z"/>
          <w:rFonts w:eastAsia="Verdana"/>
          <w:b/>
          <w:sz w:val="24"/>
          <w:szCs w:val="24"/>
        </w:rPr>
        <w:pPrChange w:id="745" w:author="VASANTHA NILAVAN" w:date="2022-03-29T16:13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</w:p>
    <w:p w14:paraId="585433CE" w14:textId="13E17218" w:rsidR="00766A0F" w:rsidRPr="00011476" w:rsidRDefault="00AF5475" w:rsidP="00217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ins w:id="746" w:author="VASANTHA NILAVAN" w:date="2019-06-20T20:02:00Z"/>
          <w:rFonts w:eastAsia="Verdana"/>
          <w:sz w:val="24"/>
          <w:szCs w:val="24"/>
        </w:rPr>
        <w:pPrChange w:id="747" w:author="VASANTHA NILAVAN" w:date="2022-03-29T16:13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  <w:r w:rsidRPr="00011476">
        <w:rPr>
          <w:rFonts w:eastAsia="Verdana"/>
          <w:b/>
          <w:sz w:val="24"/>
          <w:szCs w:val="24"/>
        </w:rPr>
        <w:t xml:space="preserve">Duration: </w:t>
      </w:r>
      <w:r w:rsidRPr="00011476">
        <w:rPr>
          <w:rFonts w:eastAsia="Verdana"/>
          <w:sz w:val="24"/>
          <w:szCs w:val="24"/>
        </w:rPr>
        <w:t xml:space="preserve">Jun 2016 – </w:t>
      </w:r>
      <w:del w:id="748" w:author="VASANTHA NILAVAN" w:date="2022-03-29T16:16:00Z">
        <w:r w:rsidRPr="00011476" w:rsidDel="00773C01">
          <w:rPr>
            <w:rFonts w:eastAsia="Verdana"/>
            <w:sz w:val="24"/>
            <w:szCs w:val="24"/>
          </w:rPr>
          <w:delText>Till date</w:delText>
        </w:r>
      </w:del>
      <w:ins w:id="749" w:author="VASANTHA NILAVAN" w:date="2022-03-29T16:16:00Z">
        <w:r w:rsidR="00773C01">
          <w:rPr>
            <w:rFonts w:eastAsia="Verdana"/>
            <w:sz w:val="24"/>
            <w:szCs w:val="24"/>
          </w:rPr>
          <w:t>Feb 2019</w:t>
        </w:r>
      </w:ins>
      <w:del w:id="750" w:author="VASANTHA NILAVAN" w:date="2019-06-20T20:02:00Z">
        <w:r w:rsidRPr="00011476">
          <w:rPr>
            <w:rFonts w:eastAsia="Verdana" w:cstheme="minorHAnsi"/>
            <w:sz w:val="24"/>
            <w:szCs w:val="24"/>
          </w:rPr>
          <w:delText>(Around 3years)</w:delText>
        </w:r>
      </w:del>
    </w:p>
    <w:p w14:paraId="2D944604" w14:textId="78194217" w:rsidR="00AF5475" w:rsidRPr="00011476" w:rsidRDefault="00AF5475" w:rsidP="00773C01">
      <w:pPr>
        <w:widowControl w:val="0"/>
        <w:tabs>
          <w:tab w:val="left" w:pos="284"/>
          <w:tab w:val="left" w:pos="1440"/>
          <w:tab w:val="left" w:pos="2160"/>
          <w:tab w:val="left" w:pos="3780"/>
        </w:tabs>
        <w:spacing w:line="276" w:lineRule="auto"/>
        <w:ind w:right="-144" w:hanging="426"/>
        <w:jc w:val="both"/>
        <w:rPr>
          <w:color w:val="000000"/>
          <w:sz w:val="24"/>
          <w:szCs w:val="24"/>
        </w:rPr>
        <w:pPrChange w:id="751" w:author="VASANTHA NILAVAN" w:date="2022-03-29T16:13:00Z">
          <w:pPr>
            <w:widowControl w:val="0"/>
            <w:tabs>
              <w:tab w:val="left" w:pos="284"/>
              <w:tab w:val="left" w:pos="1440"/>
              <w:tab w:val="left" w:pos="2160"/>
              <w:tab w:val="left" w:pos="3780"/>
            </w:tabs>
            <w:spacing w:line="276" w:lineRule="auto"/>
            <w:ind w:right="-144"/>
            <w:jc w:val="both"/>
          </w:pPr>
        </w:pPrChange>
      </w:pPr>
      <w:r w:rsidRPr="00011476">
        <w:rPr>
          <w:rFonts w:eastAsia="Verdana"/>
          <w:b/>
          <w:sz w:val="24"/>
          <w:szCs w:val="24"/>
        </w:rPr>
        <w:t>Responsibilities</w:t>
      </w:r>
    </w:p>
    <w:p w14:paraId="66710B15" w14:textId="692BD983" w:rsidR="00AF5475" w:rsidRPr="00011476" w:rsidDel="00773C01" w:rsidRDefault="00AF5475" w:rsidP="00683BE7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2160"/>
          <w:tab w:val="left" w:pos="3780"/>
        </w:tabs>
        <w:spacing w:after="0" w:line="276" w:lineRule="auto"/>
        <w:ind w:left="-142" w:right="-144" w:hanging="284"/>
        <w:jc w:val="both"/>
        <w:rPr>
          <w:del w:id="752" w:author="VASANTHA NILAVAN" w:date="2022-03-29T16:17:00Z"/>
          <w:rFonts w:eastAsia="Verdana"/>
          <w:sz w:val="24"/>
          <w:szCs w:val="24"/>
        </w:rPr>
        <w:pPrChange w:id="753" w:author="VASANTHA NILAVAN" w:date="2022-03-29T16:53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r w:rsidRPr="00773C01">
        <w:rPr>
          <w:rFonts w:eastAsia="Verdana"/>
          <w:sz w:val="24"/>
          <w:szCs w:val="24"/>
          <w:rPrChange w:id="754" w:author="VASANTHA NILAVAN" w:date="2022-03-29T16:17:00Z">
            <w:rPr>
              <w:rFonts w:eastAsia="Verdana"/>
              <w:sz w:val="20"/>
            </w:rPr>
          </w:rPrChange>
        </w:rPr>
        <w:t xml:space="preserve">Subject matter expert (SME) in WebSphere Application server 8.5.5.x </w:t>
      </w:r>
    </w:p>
    <w:p w14:paraId="2BC3C933" w14:textId="77777777" w:rsidR="00AF5475" w:rsidRPr="00773C01" w:rsidRDefault="00AF5475" w:rsidP="00683BE7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2160"/>
          <w:tab w:val="left" w:pos="3780"/>
        </w:tabs>
        <w:spacing w:after="0" w:line="276" w:lineRule="auto"/>
        <w:ind w:left="-142" w:right="-144" w:hanging="284"/>
        <w:jc w:val="both"/>
        <w:rPr>
          <w:rFonts w:eastAsia="Verdana"/>
          <w:sz w:val="24"/>
          <w:szCs w:val="24"/>
          <w:rPrChange w:id="755" w:author="VASANTHA NILAVAN" w:date="2022-03-29T16:17:00Z">
            <w:rPr>
              <w:rFonts w:eastAsia="Verdana"/>
              <w:sz w:val="20"/>
            </w:rPr>
          </w:rPrChange>
        </w:rPr>
        <w:pPrChange w:id="756" w:author="VASANTHA NILAVAN" w:date="2022-03-29T16:53:00Z">
          <w:pPr>
            <w:pStyle w:val="ListParagraph"/>
            <w:widowControl w:val="0"/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/>
            <w:jc w:val="both"/>
          </w:pPr>
        </w:pPrChange>
      </w:pPr>
    </w:p>
    <w:p w14:paraId="6DB3B932" w14:textId="333F8549" w:rsidR="00AF5475" w:rsidRPr="00011476" w:rsidDel="00683BE7" w:rsidRDefault="00AF5475" w:rsidP="00011476">
      <w:pPr>
        <w:pStyle w:val="ListParagraph"/>
        <w:widowControl w:val="0"/>
        <w:numPr>
          <w:ilvl w:val="0"/>
          <w:numId w:val="4"/>
        </w:numPr>
        <w:tabs>
          <w:tab w:val="left" w:pos="284"/>
          <w:tab w:val="left" w:pos="720"/>
          <w:tab w:val="left" w:pos="1440"/>
          <w:tab w:val="left" w:pos="2160"/>
          <w:tab w:val="left" w:pos="3780"/>
        </w:tabs>
        <w:spacing w:after="0" w:line="276" w:lineRule="auto"/>
        <w:ind w:left="284" w:right="-144" w:hanging="284"/>
        <w:jc w:val="both"/>
        <w:rPr>
          <w:del w:id="757" w:author="VASANTHA NILAVAN" w:date="2022-03-29T16:53:00Z"/>
          <w:rFonts w:eastAsia="Verdana"/>
          <w:sz w:val="24"/>
          <w:szCs w:val="24"/>
        </w:rPr>
      </w:pPr>
      <w:del w:id="758" w:author="VASANTHA NILAVAN" w:date="2022-03-29T16:53:00Z">
        <w:r w:rsidRPr="00011476" w:rsidDel="00683BE7">
          <w:rPr>
            <w:rFonts w:eastAsia="Verdana"/>
            <w:sz w:val="24"/>
            <w:szCs w:val="24"/>
            <w:rPrChange w:id="759" w:author="VASANTHA NILAVAN" w:date="2019-06-20T20:02:00Z">
              <w:rPr>
                <w:rFonts w:eastAsia="Verdana"/>
                <w:sz w:val="20"/>
              </w:rPr>
            </w:rPrChange>
          </w:rPr>
          <w:delText>Worked and lead a team on for the following migration and configuration activity,</w:delText>
        </w:r>
      </w:del>
    </w:p>
    <w:p w14:paraId="22D4AA01" w14:textId="564FFB2A" w:rsidR="00AF5475" w:rsidRPr="00011476" w:rsidDel="00683BE7" w:rsidRDefault="00AF5475" w:rsidP="00773C01">
      <w:pPr>
        <w:pStyle w:val="ListParagraph"/>
        <w:widowControl w:val="0"/>
        <w:numPr>
          <w:ilvl w:val="0"/>
          <w:numId w:val="9"/>
        </w:numPr>
        <w:tabs>
          <w:tab w:val="left" w:pos="1134"/>
          <w:tab w:val="left" w:pos="3780"/>
        </w:tabs>
        <w:spacing w:after="0" w:line="276" w:lineRule="auto"/>
        <w:ind w:right="-144" w:hanging="11"/>
        <w:jc w:val="both"/>
        <w:rPr>
          <w:del w:id="760" w:author="VASANTHA NILAVAN" w:date="2022-03-29T16:53:00Z"/>
          <w:rFonts w:eastAsia="Verdana"/>
          <w:sz w:val="24"/>
          <w:szCs w:val="24"/>
          <w:rPrChange w:id="761" w:author="VASANTHA NILAVAN" w:date="2019-06-20T20:02:00Z">
            <w:rPr>
              <w:del w:id="762" w:author="VASANTHA NILAVAN" w:date="2022-03-29T16:53:00Z"/>
              <w:rFonts w:eastAsia="Verdana"/>
              <w:sz w:val="20"/>
            </w:rPr>
          </w:rPrChange>
        </w:rPr>
        <w:pPrChange w:id="763" w:author="VASANTHA NILAVAN" w:date="2022-03-29T16:18:00Z">
          <w:pPr>
            <w:pStyle w:val="ListParagraph"/>
            <w:widowControl w:val="0"/>
            <w:numPr>
              <w:numId w:val="3"/>
            </w:numPr>
            <w:tabs>
              <w:tab w:val="left" w:pos="720"/>
              <w:tab w:val="left" w:pos="1440"/>
              <w:tab w:val="left" w:pos="2160"/>
              <w:tab w:val="left" w:pos="3780"/>
            </w:tabs>
            <w:spacing w:after="0" w:line="276" w:lineRule="auto"/>
            <w:ind w:right="-144" w:hanging="360"/>
            <w:jc w:val="both"/>
          </w:pPr>
        </w:pPrChange>
      </w:pPr>
      <w:del w:id="764" w:author="VASANTHA NILAVAN" w:date="2022-03-29T16:53:00Z">
        <w:r w:rsidRPr="00011476" w:rsidDel="00683BE7">
          <w:rPr>
            <w:rFonts w:eastAsia="Verdana"/>
            <w:sz w:val="24"/>
            <w:szCs w:val="24"/>
            <w:rPrChange w:id="765" w:author="VASANTHA NILAVAN" w:date="2019-06-20T20:02:00Z">
              <w:rPr>
                <w:rFonts w:eastAsia="Verdana"/>
                <w:sz w:val="20"/>
              </w:rPr>
            </w:rPrChange>
          </w:rPr>
          <w:delText>IBM 7 to IBM 8.5.5.14</w:delText>
        </w:r>
      </w:del>
    </w:p>
    <w:p w14:paraId="538A9F23" w14:textId="5F9549A1" w:rsidR="00AF5475" w:rsidRPr="00011476" w:rsidDel="00683BE7" w:rsidRDefault="00AF5475" w:rsidP="00773C01">
      <w:pPr>
        <w:pStyle w:val="ListParagraph"/>
        <w:widowControl w:val="0"/>
        <w:numPr>
          <w:ilvl w:val="0"/>
          <w:numId w:val="9"/>
        </w:numPr>
        <w:tabs>
          <w:tab w:val="left" w:pos="1134"/>
          <w:tab w:val="left" w:pos="3780"/>
        </w:tabs>
        <w:spacing w:after="0" w:line="276" w:lineRule="auto"/>
        <w:ind w:right="-144" w:hanging="11"/>
        <w:jc w:val="both"/>
        <w:rPr>
          <w:del w:id="766" w:author="VASANTHA NILAVAN" w:date="2022-03-29T16:53:00Z"/>
          <w:rFonts w:eastAsia="Verdana"/>
          <w:sz w:val="24"/>
          <w:szCs w:val="24"/>
          <w:rPrChange w:id="767" w:author="VASANTHA NILAVAN" w:date="2019-06-20T20:02:00Z">
            <w:rPr>
              <w:del w:id="768" w:author="VASANTHA NILAVAN" w:date="2022-03-29T16:53:00Z"/>
              <w:rFonts w:eastAsia="Verdana"/>
              <w:sz w:val="20"/>
            </w:rPr>
          </w:rPrChange>
        </w:rPr>
        <w:pPrChange w:id="769" w:author="VASANTHA NILAVAN" w:date="2022-03-29T16:18:00Z">
          <w:pPr>
            <w:pStyle w:val="ListParagraph"/>
            <w:widowControl w:val="0"/>
            <w:numPr>
              <w:numId w:val="3"/>
            </w:numPr>
            <w:tabs>
              <w:tab w:val="left" w:pos="720"/>
              <w:tab w:val="left" w:pos="1440"/>
              <w:tab w:val="left" w:pos="2160"/>
              <w:tab w:val="left" w:pos="3780"/>
            </w:tabs>
            <w:spacing w:after="0" w:line="276" w:lineRule="auto"/>
            <w:ind w:right="-144" w:hanging="360"/>
            <w:jc w:val="both"/>
          </w:pPr>
        </w:pPrChange>
      </w:pPr>
      <w:del w:id="770" w:author="VASANTHA NILAVAN" w:date="2022-03-29T16:53:00Z">
        <w:r w:rsidRPr="00011476" w:rsidDel="00683BE7">
          <w:rPr>
            <w:rFonts w:eastAsia="Verdana"/>
            <w:sz w:val="24"/>
            <w:szCs w:val="24"/>
            <w:rPrChange w:id="771" w:author="VASANTHA NILAVAN" w:date="2019-06-20T20:02:00Z">
              <w:rPr>
                <w:rFonts w:eastAsia="Verdana"/>
                <w:sz w:val="20"/>
              </w:rPr>
            </w:rPrChange>
          </w:rPr>
          <w:delText>IBM MQ 6 to IBM MQ 8.0.0.4</w:delText>
        </w:r>
      </w:del>
    </w:p>
    <w:p w14:paraId="0807D317" w14:textId="5B67AE0D" w:rsidR="00AF5475" w:rsidRPr="00011476" w:rsidDel="008270BF" w:rsidRDefault="00AF5475" w:rsidP="00773C01">
      <w:pPr>
        <w:pStyle w:val="ListParagraph"/>
        <w:widowControl w:val="0"/>
        <w:numPr>
          <w:ilvl w:val="0"/>
          <w:numId w:val="9"/>
        </w:numPr>
        <w:tabs>
          <w:tab w:val="left" w:pos="1134"/>
          <w:tab w:val="left" w:pos="3780"/>
        </w:tabs>
        <w:spacing w:after="0" w:line="276" w:lineRule="auto"/>
        <w:ind w:right="-144" w:hanging="11"/>
        <w:jc w:val="both"/>
        <w:rPr>
          <w:del w:id="772" w:author="VASANTHA NILAVAN" w:date="2022-03-29T16:19:00Z"/>
          <w:rFonts w:eastAsia="Verdana"/>
          <w:sz w:val="24"/>
          <w:szCs w:val="24"/>
          <w:rPrChange w:id="773" w:author="VASANTHA NILAVAN" w:date="2019-06-20T20:02:00Z">
            <w:rPr>
              <w:del w:id="774" w:author="VASANTHA NILAVAN" w:date="2022-03-29T16:19:00Z"/>
              <w:rFonts w:eastAsia="Verdana"/>
              <w:sz w:val="20"/>
            </w:rPr>
          </w:rPrChange>
        </w:rPr>
        <w:pPrChange w:id="775" w:author="VASANTHA NILAVAN" w:date="2022-03-29T16:18:00Z">
          <w:pPr>
            <w:pStyle w:val="ListParagraph"/>
            <w:widowControl w:val="0"/>
            <w:numPr>
              <w:numId w:val="3"/>
            </w:numPr>
            <w:tabs>
              <w:tab w:val="left" w:pos="720"/>
              <w:tab w:val="left" w:pos="1440"/>
              <w:tab w:val="left" w:pos="2160"/>
              <w:tab w:val="left" w:pos="3780"/>
            </w:tabs>
            <w:spacing w:after="0" w:line="276" w:lineRule="auto"/>
            <w:ind w:right="-144" w:hanging="360"/>
            <w:jc w:val="both"/>
          </w:pPr>
        </w:pPrChange>
      </w:pPr>
      <w:del w:id="776" w:author="VASANTHA NILAVAN" w:date="2022-03-29T16:19:00Z">
        <w:r w:rsidRPr="00011476" w:rsidDel="008270BF">
          <w:rPr>
            <w:rFonts w:eastAsia="Verdana"/>
            <w:sz w:val="24"/>
            <w:szCs w:val="24"/>
            <w:rPrChange w:id="777" w:author="VASANTHA NILAVAN" w:date="2019-06-20T20:02:00Z">
              <w:rPr>
                <w:rFonts w:eastAsia="Verdana"/>
                <w:sz w:val="20"/>
              </w:rPr>
            </w:rPrChange>
          </w:rPr>
          <w:delText>IBM WMB to IIB</w:delText>
        </w:r>
      </w:del>
    </w:p>
    <w:p w14:paraId="2F39D6DF" w14:textId="43EA3D03" w:rsidR="00AF5475" w:rsidRPr="00011476" w:rsidDel="008270BF" w:rsidRDefault="00AF5475" w:rsidP="00773C01">
      <w:pPr>
        <w:pStyle w:val="ListParagraph"/>
        <w:widowControl w:val="0"/>
        <w:numPr>
          <w:ilvl w:val="0"/>
          <w:numId w:val="9"/>
        </w:numPr>
        <w:tabs>
          <w:tab w:val="left" w:pos="1134"/>
          <w:tab w:val="left" w:pos="3780"/>
        </w:tabs>
        <w:spacing w:after="0" w:line="276" w:lineRule="auto"/>
        <w:ind w:right="-144" w:hanging="11"/>
        <w:jc w:val="both"/>
        <w:rPr>
          <w:del w:id="778" w:author="VASANTHA NILAVAN" w:date="2022-03-29T16:19:00Z"/>
          <w:rFonts w:eastAsia="Verdana"/>
          <w:sz w:val="24"/>
          <w:szCs w:val="24"/>
          <w:rPrChange w:id="779" w:author="VASANTHA NILAVAN" w:date="2019-06-20T20:02:00Z">
            <w:rPr>
              <w:del w:id="780" w:author="VASANTHA NILAVAN" w:date="2022-03-29T16:19:00Z"/>
              <w:rFonts w:eastAsia="Verdana"/>
              <w:sz w:val="20"/>
            </w:rPr>
          </w:rPrChange>
        </w:rPr>
        <w:pPrChange w:id="781" w:author="VASANTHA NILAVAN" w:date="2022-03-29T16:18:00Z">
          <w:pPr>
            <w:pStyle w:val="ListParagraph"/>
            <w:widowControl w:val="0"/>
            <w:numPr>
              <w:numId w:val="3"/>
            </w:numPr>
            <w:tabs>
              <w:tab w:val="left" w:pos="720"/>
              <w:tab w:val="left" w:pos="1440"/>
              <w:tab w:val="left" w:pos="2160"/>
              <w:tab w:val="left" w:pos="3780"/>
            </w:tabs>
            <w:spacing w:after="0" w:line="276" w:lineRule="auto"/>
            <w:ind w:right="-144" w:hanging="360"/>
            <w:jc w:val="both"/>
          </w:pPr>
        </w:pPrChange>
      </w:pPr>
      <w:del w:id="782" w:author="VASANTHA NILAVAN" w:date="2022-03-29T16:19:00Z">
        <w:r w:rsidRPr="00011476" w:rsidDel="008270BF">
          <w:rPr>
            <w:rFonts w:eastAsia="Verdana"/>
            <w:sz w:val="24"/>
            <w:szCs w:val="24"/>
            <w:rPrChange w:id="783" w:author="VASANTHA NILAVAN" w:date="2019-06-20T20:02:00Z">
              <w:rPr>
                <w:rFonts w:eastAsia="Verdana"/>
                <w:sz w:val="20"/>
              </w:rPr>
            </w:rPrChange>
          </w:rPr>
          <w:delText>IBM WTX to ITX</w:delText>
        </w:r>
      </w:del>
    </w:p>
    <w:p w14:paraId="58F507B8" w14:textId="330F5987" w:rsidR="00AF5475" w:rsidRPr="00011476" w:rsidDel="00683BE7" w:rsidRDefault="00AF5475" w:rsidP="00773C01">
      <w:pPr>
        <w:pStyle w:val="ListParagraph"/>
        <w:widowControl w:val="0"/>
        <w:numPr>
          <w:ilvl w:val="0"/>
          <w:numId w:val="9"/>
        </w:numPr>
        <w:tabs>
          <w:tab w:val="left" w:pos="1134"/>
          <w:tab w:val="left" w:pos="3780"/>
        </w:tabs>
        <w:spacing w:after="0" w:line="276" w:lineRule="auto"/>
        <w:ind w:right="-144" w:hanging="11"/>
        <w:jc w:val="both"/>
        <w:rPr>
          <w:del w:id="784" w:author="VASANTHA NILAVAN" w:date="2022-03-29T16:53:00Z"/>
          <w:rFonts w:eastAsia="Verdana"/>
          <w:sz w:val="24"/>
          <w:szCs w:val="24"/>
          <w:rPrChange w:id="785" w:author="VASANTHA NILAVAN" w:date="2019-06-20T20:02:00Z">
            <w:rPr>
              <w:del w:id="786" w:author="VASANTHA NILAVAN" w:date="2022-03-29T16:53:00Z"/>
              <w:rFonts w:eastAsia="Verdana"/>
              <w:sz w:val="20"/>
            </w:rPr>
          </w:rPrChange>
        </w:rPr>
        <w:pPrChange w:id="787" w:author="VASANTHA NILAVAN" w:date="2022-03-29T16:18:00Z">
          <w:pPr>
            <w:pStyle w:val="ListParagraph"/>
            <w:widowControl w:val="0"/>
            <w:numPr>
              <w:numId w:val="3"/>
            </w:numPr>
            <w:tabs>
              <w:tab w:val="left" w:pos="720"/>
              <w:tab w:val="left" w:pos="1440"/>
              <w:tab w:val="left" w:pos="2160"/>
              <w:tab w:val="left" w:pos="3780"/>
            </w:tabs>
            <w:spacing w:after="0" w:line="276" w:lineRule="auto"/>
            <w:ind w:right="-144" w:hanging="360"/>
            <w:jc w:val="both"/>
          </w:pPr>
        </w:pPrChange>
      </w:pPr>
      <w:del w:id="788" w:author="VASANTHA NILAVAN" w:date="2022-03-29T16:53:00Z">
        <w:r w:rsidRPr="00011476" w:rsidDel="00683BE7">
          <w:rPr>
            <w:rFonts w:eastAsia="Verdana"/>
            <w:sz w:val="24"/>
            <w:szCs w:val="24"/>
            <w:rPrChange w:id="789" w:author="VASANTHA NILAVAN" w:date="2019-06-20T20:02:00Z">
              <w:rPr>
                <w:rFonts w:eastAsia="Verdana"/>
                <w:sz w:val="20"/>
              </w:rPr>
            </w:rPrChange>
          </w:rPr>
          <w:delText>WebSphere Process Server to IBM BPM 8.5.7</w:delText>
        </w:r>
      </w:del>
    </w:p>
    <w:p w14:paraId="4B360E76" w14:textId="0416C330" w:rsidR="00AF5475" w:rsidRPr="00011476" w:rsidDel="00773C01" w:rsidRDefault="00AF5475" w:rsidP="00773C01">
      <w:pPr>
        <w:widowControl w:val="0"/>
        <w:tabs>
          <w:tab w:val="left" w:pos="1134"/>
          <w:tab w:val="left" w:pos="3780"/>
        </w:tabs>
        <w:spacing w:line="276" w:lineRule="auto"/>
        <w:ind w:left="720" w:right="-144"/>
        <w:jc w:val="both"/>
        <w:rPr>
          <w:del w:id="790" w:author="VASANTHA NILAVAN" w:date="2022-03-29T16:18:00Z"/>
          <w:rFonts w:eastAsia="Verdana"/>
          <w:sz w:val="24"/>
          <w:szCs w:val="24"/>
        </w:rPr>
        <w:pPrChange w:id="791" w:author="VASANTHA NILAVAN" w:date="2022-03-29T16:18:00Z">
          <w:pPr>
            <w:widowControl w:val="0"/>
            <w:tabs>
              <w:tab w:val="left" w:pos="720"/>
              <w:tab w:val="left" w:pos="1440"/>
              <w:tab w:val="left" w:pos="2160"/>
              <w:tab w:val="left" w:pos="3780"/>
            </w:tabs>
            <w:spacing w:line="276" w:lineRule="auto"/>
            <w:ind w:right="-144"/>
            <w:jc w:val="both"/>
          </w:pPr>
        </w:pPrChange>
      </w:pPr>
    </w:p>
    <w:p w14:paraId="653EF709" w14:textId="424BDC4C" w:rsidR="00AF5475" w:rsidRPr="00773C01" w:rsidDel="00773C01" w:rsidRDefault="00AF5475" w:rsidP="00DF7C4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792" w:author="VASANTHA NILAVAN" w:date="2022-03-29T16:17:00Z"/>
          <w:rFonts w:ascii="Calibri" w:hAnsi="Calibri" w:cs="Calibri"/>
          <w:sz w:val="24"/>
          <w:szCs w:val="24"/>
          <w:rPrChange w:id="793" w:author="VASANTHA NILAVAN" w:date="2022-03-29T16:17:00Z">
            <w:rPr>
              <w:del w:id="794" w:author="VASANTHA NILAVAN" w:date="2022-03-29T16:17:00Z"/>
              <w:rFonts w:eastAsia="Verdana"/>
              <w:sz w:val="24"/>
              <w:szCs w:val="24"/>
            </w:rPr>
          </w:rPrChange>
        </w:rPr>
        <w:pPrChange w:id="795" w:author="VASANTHA NILAVAN" w:date="2022-03-29T16:17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r w:rsidRPr="00773C01">
        <w:rPr>
          <w:rFonts w:ascii="Calibri" w:hAnsi="Calibri" w:cs="Calibri"/>
          <w:sz w:val="24"/>
          <w:szCs w:val="24"/>
          <w:rPrChange w:id="796" w:author="VASANTHA NILAVAN" w:date="2022-03-29T16:17:00Z">
            <w:rPr>
              <w:rFonts w:eastAsia="Verdana"/>
              <w:sz w:val="20"/>
            </w:rPr>
          </w:rPrChange>
        </w:rPr>
        <w:t xml:space="preserve">Worked on configuring IBM MQ, queue/channel creation, configured the MQ clusters to meet the client demands. </w:t>
      </w:r>
    </w:p>
    <w:p w14:paraId="04F7C976" w14:textId="77777777" w:rsidR="00766A0F" w:rsidRPr="00773C01" w:rsidRDefault="00766A0F" w:rsidP="00DF7C44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797" w:author="VASANTHA NILAVAN" w:date="2022-03-29T16:17:00Z">
            <w:rPr>
              <w:rFonts w:eastAsia="Verdana"/>
              <w:sz w:val="24"/>
              <w:szCs w:val="24"/>
            </w:rPr>
          </w:rPrChange>
        </w:rPr>
        <w:pPrChange w:id="798" w:author="VASANTHA NILAVAN" w:date="2022-03-29T16:17:00Z">
          <w:pPr>
            <w:pStyle w:val="ListParagraph"/>
            <w:widowControl w:val="0"/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/>
            <w:jc w:val="both"/>
          </w:pPr>
        </w:pPrChange>
      </w:pPr>
    </w:p>
    <w:p w14:paraId="0AC4E44F" w14:textId="2D160674" w:rsidR="00AF5475" w:rsidRPr="00773C01" w:rsidDel="00773C01" w:rsidRDefault="00AF5475" w:rsidP="008A31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799" w:author="VASANTHA NILAVAN" w:date="2022-03-29T16:17:00Z"/>
          <w:rFonts w:ascii="Calibri" w:hAnsi="Calibri" w:cs="Calibri"/>
          <w:sz w:val="24"/>
          <w:szCs w:val="24"/>
          <w:rPrChange w:id="800" w:author="VASANTHA NILAVAN" w:date="2022-03-29T16:17:00Z">
            <w:rPr>
              <w:del w:id="801" w:author="VASANTHA NILAVAN" w:date="2022-03-29T16:17:00Z"/>
              <w:rFonts w:eastAsia="Verdana"/>
              <w:sz w:val="24"/>
              <w:szCs w:val="24"/>
            </w:rPr>
          </w:rPrChange>
        </w:rPr>
        <w:pPrChange w:id="802" w:author="VASANTHA NILAVAN" w:date="2022-03-29T16:17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r w:rsidRPr="00773C01">
        <w:rPr>
          <w:rFonts w:ascii="Calibri" w:hAnsi="Calibri" w:cs="Calibri"/>
          <w:sz w:val="24"/>
          <w:szCs w:val="24"/>
          <w:rPrChange w:id="803" w:author="VASANTHA NILAVAN" w:date="2022-03-29T16:17:00Z">
            <w:rPr>
              <w:rFonts w:eastAsia="Verdana"/>
              <w:sz w:val="20"/>
            </w:rPr>
          </w:rPrChange>
        </w:rPr>
        <w:lastRenderedPageBreak/>
        <w:t xml:space="preserve">Worked closely with Application developer team in configuring the WebSphere, MQ, BPM for performance tuning and effectively reduced the production incidents. </w:t>
      </w:r>
    </w:p>
    <w:p w14:paraId="3F3C6393" w14:textId="77777777" w:rsidR="00AF5475" w:rsidRPr="00773C01" w:rsidRDefault="00AF5475" w:rsidP="008A312B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04" w:author="VASANTHA NILAVAN" w:date="2022-03-29T16:17:00Z">
            <w:rPr>
              <w:rFonts w:eastAsia="Verdana"/>
              <w:sz w:val="24"/>
              <w:szCs w:val="24"/>
            </w:rPr>
          </w:rPrChange>
        </w:rPr>
        <w:pPrChange w:id="805" w:author="VASANTHA NILAVAN" w:date="2022-03-29T16:17:00Z">
          <w:pPr>
            <w:pStyle w:val="ListParagraph"/>
            <w:widowControl w:val="0"/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/>
            <w:jc w:val="both"/>
          </w:pPr>
        </w:pPrChange>
      </w:pPr>
    </w:p>
    <w:p w14:paraId="2B31E77F" w14:textId="53BD591F" w:rsidR="00AF5475" w:rsidRPr="00773C01" w:rsidDel="00773C01" w:rsidRDefault="00AF5475" w:rsidP="000615AF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806" w:author="VASANTHA NILAVAN" w:date="2022-03-29T16:17:00Z"/>
          <w:rFonts w:ascii="Calibri" w:hAnsi="Calibri" w:cs="Calibri"/>
          <w:sz w:val="24"/>
          <w:szCs w:val="24"/>
          <w:rPrChange w:id="807" w:author="VASANTHA NILAVAN" w:date="2022-03-29T16:17:00Z">
            <w:rPr>
              <w:del w:id="808" w:author="VASANTHA NILAVAN" w:date="2022-03-29T16:17:00Z"/>
              <w:rFonts w:eastAsia="Verdana"/>
              <w:sz w:val="24"/>
              <w:szCs w:val="24"/>
            </w:rPr>
          </w:rPrChange>
        </w:rPr>
        <w:pPrChange w:id="809" w:author="VASANTHA NILAVAN" w:date="2022-03-29T16:17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r w:rsidRPr="00773C01">
        <w:rPr>
          <w:rFonts w:ascii="Calibri" w:hAnsi="Calibri" w:cs="Calibri"/>
          <w:sz w:val="24"/>
          <w:szCs w:val="24"/>
          <w:rPrChange w:id="810" w:author="VASANTHA NILAVAN" w:date="2022-03-29T16:17:00Z">
            <w:rPr>
              <w:rFonts w:eastAsia="Verdana"/>
              <w:sz w:val="20"/>
            </w:rPr>
          </w:rPrChange>
        </w:rPr>
        <w:t>Worked on raising the CSR, renewing SSL certificates and troubleshooting.</w:t>
      </w:r>
    </w:p>
    <w:p w14:paraId="42B6547A" w14:textId="0BF7081C" w:rsidR="00AF5475" w:rsidRPr="00773C01" w:rsidRDefault="00AF5475" w:rsidP="000615AF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11" w:author="VASANTHA NILAVAN" w:date="2022-03-29T16:17:00Z">
            <w:rPr>
              <w:rFonts w:eastAsia="Verdana"/>
              <w:sz w:val="24"/>
              <w:szCs w:val="24"/>
            </w:rPr>
          </w:rPrChange>
        </w:rPr>
        <w:pPrChange w:id="812" w:author="VASANTHA NILAVAN" w:date="2022-03-29T16:17:00Z">
          <w:pPr>
            <w:pStyle w:val="ListParagraph"/>
            <w:widowControl w:val="0"/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/>
            <w:jc w:val="both"/>
          </w:pPr>
        </w:pPrChange>
      </w:pPr>
    </w:p>
    <w:p w14:paraId="348AAFC1" w14:textId="6E9A15F0" w:rsidR="00AF5475" w:rsidRPr="00773C01" w:rsidDel="00773C01" w:rsidRDefault="00AF5475" w:rsidP="00303E46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813" w:author="VASANTHA NILAVAN" w:date="2022-03-29T16:17:00Z"/>
          <w:rFonts w:ascii="Calibri" w:hAnsi="Calibri" w:cs="Calibri"/>
          <w:sz w:val="24"/>
          <w:szCs w:val="24"/>
          <w:rPrChange w:id="814" w:author="VASANTHA NILAVAN" w:date="2022-03-29T16:17:00Z">
            <w:rPr>
              <w:del w:id="815" w:author="VASANTHA NILAVAN" w:date="2022-03-29T16:17:00Z"/>
              <w:rFonts w:eastAsia="Verdana"/>
              <w:sz w:val="24"/>
              <w:szCs w:val="24"/>
            </w:rPr>
          </w:rPrChange>
        </w:rPr>
        <w:pPrChange w:id="816" w:author="VASANTHA NILAVAN" w:date="2022-03-29T16:17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r w:rsidRPr="00773C01">
        <w:rPr>
          <w:rFonts w:ascii="Calibri" w:hAnsi="Calibri" w:cs="Calibri"/>
          <w:sz w:val="24"/>
          <w:szCs w:val="24"/>
          <w:rPrChange w:id="817" w:author="VASANTHA NILAVAN" w:date="2022-03-29T16:17:00Z">
            <w:rPr>
              <w:rFonts w:eastAsia="Verdana"/>
              <w:sz w:val="20"/>
            </w:rPr>
          </w:rPrChange>
        </w:rPr>
        <w:t xml:space="preserve">Other day-to-day activities involving tickets handling, alerts monitoring, coordinating with other technical teams in issue resolving. </w:t>
      </w:r>
    </w:p>
    <w:p w14:paraId="1B310EEF" w14:textId="77777777" w:rsidR="00AF5475" w:rsidRPr="00773C01" w:rsidRDefault="00AF5475" w:rsidP="00303E46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18" w:author="VASANTHA NILAVAN" w:date="2022-03-29T16:17:00Z">
            <w:rPr>
              <w:rFonts w:eastAsia="Verdana"/>
              <w:sz w:val="24"/>
              <w:szCs w:val="24"/>
            </w:rPr>
          </w:rPrChange>
        </w:rPr>
        <w:pPrChange w:id="819" w:author="VASANTHA NILAVAN" w:date="2022-03-29T16:17:00Z">
          <w:pPr>
            <w:pStyle w:val="ListParagraph"/>
            <w:spacing w:line="276" w:lineRule="auto"/>
            <w:jc w:val="both"/>
          </w:pPr>
        </w:pPrChange>
      </w:pPr>
    </w:p>
    <w:p w14:paraId="474E2011" w14:textId="0DFAA060" w:rsidR="00AF5475" w:rsidRPr="00773C01" w:rsidDel="00773C01" w:rsidRDefault="00AF5475" w:rsidP="00320BDC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820" w:author="VASANTHA NILAVAN" w:date="2022-03-29T16:17:00Z"/>
          <w:rFonts w:ascii="Calibri" w:hAnsi="Calibri" w:cs="Calibri"/>
          <w:sz w:val="24"/>
          <w:szCs w:val="24"/>
          <w:rPrChange w:id="821" w:author="VASANTHA NILAVAN" w:date="2022-03-29T16:17:00Z">
            <w:rPr>
              <w:del w:id="822" w:author="VASANTHA NILAVAN" w:date="2022-03-29T16:17:00Z"/>
              <w:rFonts w:eastAsia="Verdana"/>
              <w:sz w:val="24"/>
              <w:szCs w:val="24"/>
            </w:rPr>
          </w:rPrChange>
        </w:rPr>
        <w:pPrChange w:id="823" w:author="VASANTHA NILAVAN" w:date="2022-03-29T16:17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r w:rsidRPr="00773C01">
        <w:rPr>
          <w:rFonts w:ascii="Calibri" w:hAnsi="Calibri" w:cs="Calibri"/>
          <w:sz w:val="24"/>
          <w:szCs w:val="24"/>
          <w:rPrChange w:id="824" w:author="VASANTHA NILAVAN" w:date="2022-03-29T16:17:00Z">
            <w:rPr>
              <w:rFonts w:eastAsia="Verdana"/>
              <w:sz w:val="24"/>
              <w:szCs w:val="24"/>
            </w:rPr>
          </w:rPrChange>
        </w:rPr>
        <w:t>Worked on deploying the ear files using ansible tool.</w:t>
      </w:r>
    </w:p>
    <w:p w14:paraId="0150CE0C" w14:textId="77777777" w:rsidR="00AF5475" w:rsidRPr="00773C01" w:rsidRDefault="00AF5475" w:rsidP="00320BDC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25" w:author="VASANTHA NILAVAN" w:date="2022-03-29T16:17:00Z">
            <w:rPr>
              <w:rFonts w:eastAsia="Verdana"/>
              <w:sz w:val="24"/>
              <w:szCs w:val="24"/>
            </w:rPr>
          </w:rPrChange>
        </w:rPr>
        <w:pPrChange w:id="826" w:author="VASANTHA NILAVAN" w:date="2022-03-29T16:17:00Z">
          <w:pPr>
            <w:pStyle w:val="ListParagraph"/>
            <w:spacing w:line="276" w:lineRule="auto"/>
          </w:pPr>
        </w:pPrChange>
      </w:pPr>
    </w:p>
    <w:p w14:paraId="46032289" w14:textId="4FEF86F2" w:rsidR="00AF5475" w:rsidRPr="00773C01" w:rsidDel="00773C01" w:rsidRDefault="00AF5475" w:rsidP="00F916AA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827" w:author="VASANTHA NILAVAN" w:date="2022-03-29T16:17:00Z"/>
          <w:rFonts w:ascii="Calibri" w:hAnsi="Calibri" w:cs="Calibri"/>
          <w:sz w:val="24"/>
          <w:szCs w:val="24"/>
          <w:rPrChange w:id="828" w:author="VASANTHA NILAVAN" w:date="2022-03-29T16:17:00Z">
            <w:rPr>
              <w:del w:id="829" w:author="VASANTHA NILAVAN" w:date="2022-03-29T16:17:00Z"/>
              <w:rFonts w:eastAsia="Verdana"/>
              <w:sz w:val="20"/>
            </w:rPr>
          </w:rPrChange>
        </w:rPr>
        <w:pPrChange w:id="830" w:author="VASANTHA NILAVAN" w:date="2022-03-29T16:17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r w:rsidRPr="00773C01">
        <w:rPr>
          <w:rFonts w:ascii="Calibri" w:hAnsi="Calibri" w:cs="Calibri"/>
          <w:sz w:val="24"/>
          <w:szCs w:val="24"/>
          <w:rPrChange w:id="831" w:author="VASANTHA NILAVAN" w:date="2022-03-29T16:17:00Z">
            <w:rPr>
              <w:rFonts w:eastAsia="Verdana"/>
              <w:sz w:val="24"/>
              <w:szCs w:val="24"/>
            </w:rPr>
          </w:rPrChange>
        </w:rPr>
        <w:t xml:space="preserve">Worked on WebSphere 8.5.5x installation in containers using Docker </w:t>
      </w:r>
      <w:r w:rsidR="00766A0F" w:rsidRPr="00773C01">
        <w:rPr>
          <w:rFonts w:ascii="Calibri" w:hAnsi="Calibri" w:cs="Calibri"/>
          <w:sz w:val="24"/>
          <w:szCs w:val="24"/>
          <w:rPrChange w:id="832" w:author="VASANTHA NILAVAN" w:date="2022-03-29T16:17:00Z">
            <w:rPr>
              <w:rFonts w:eastAsia="Verdana"/>
              <w:sz w:val="24"/>
              <w:szCs w:val="24"/>
            </w:rPr>
          </w:rPrChange>
        </w:rPr>
        <w:t>framework.</w:t>
      </w:r>
    </w:p>
    <w:p w14:paraId="478556EE" w14:textId="77777777" w:rsidR="00AF5475" w:rsidRPr="00773C01" w:rsidRDefault="00AF5475" w:rsidP="00F916AA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33" w:author="VASANTHA NILAVAN" w:date="2022-03-29T16:17:00Z">
            <w:rPr>
              <w:rFonts w:eastAsia="Verdana"/>
              <w:sz w:val="24"/>
              <w:szCs w:val="24"/>
            </w:rPr>
          </w:rPrChange>
        </w:rPr>
        <w:pPrChange w:id="834" w:author="VASANTHA NILAVAN" w:date="2022-03-29T16:17:00Z">
          <w:pPr>
            <w:widowControl w:val="0"/>
            <w:tabs>
              <w:tab w:val="left" w:pos="284"/>
              <w:tab w:val="left" w:pos="1440"/>
              <w:tab w:val="left" w:pos="2160"/>
              <w:tab w:val="left" w:pos="3780"/>
            </w:tabs>
            <w:spacing w:line="276" w:lineRule="auto"/>
            <w:ind w:left="284" w:right="-144" w:hanging="284"/>
            <w:jc w:val="both"/>
          </w:pPr>
        </w:pPrChange>
      </w:pPr>
    </w:p>
    <w:p w14:paraId="0F48AF36" w14:textId="41FF5B7C" w:rsidR="00766A0F" w:rsidRPr="00773C01" w:rsidDel="00773C01" w:rsidRDefault="00AF5475" w:rsidP="000B7010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del w:id="835" w:author="VASANTHA NILAVAN" w:date="2022-03-29T16:18:00Z"/>
          <w:rFonts w:ascii="Calibri" w:hAnsi="Calibri" w:cs="Calibri"/>
          <w:sz w:val="24"/>
          <w:szCs w:val="24"/>
          <w:rPrChange w:id="836" w:author="VASANTHA NILAVAN" w:date="2022-03-29T16:17:00Z">
            <w:rPr>
              <w:del w:id="837" w:author="VASANTHA NILAVAN" w:date="2022-03-29T16:18:00Z"/>
              <w:rFonts w:eastAsia="Verdana" w:cstheme="minorHAnsi"/>
              <w:sz w:val="24"/>
              <w:szCs w:val="24"/>
            </w:rPr>
          </w:rPrChange>
        </w:rPr>
        <w:pPrChange w:id="838" w:author="VASANTHA NILAVAN" w:date="2022-03-29T16:17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r w:rsidRPr="00773C01">
        <w:rPr>
          <w:rFonts w:ascii="Calibri" w:hAnsi="Calibri" w:cs="Calibri"/>
          <w:sz w:val="24"/>
          <w:szCs w:val="24"/>
          <w:rPrChange w:id="839" w:author="VASANTHA NILAVAN" w:date="2022-03-29T16:18:00Z">
            <w:rPr>
              <w:rFonts w:eastAsia="Verdana"/>
              <w:sz w:val="20"/>
            </w:rPr>
          </w:rPrChange>
        </w:rPr>
        <w:t xml:space="preserve">Worked closely with AWS team </w:t>
      </w:r>
      <w:r w:rsidR="00766A0F" w:rsidRPr="00773C01">
        <w:rPr>
          <w:rFonts w:ascii="Calibri" w:hAnsi="Calibri" w:cs="Calibri"/>
          <w:sz w:val="24"/>
          <w:szCs w:val="24"/>
          <w:rPrChange w:id="840" w:author="VASANTHA NILAVAN" w:date="2022-03-29T16:18:00Z">
            <w:rPr>
              <w:rFonts w:eastAsia="Verdana"/>
              <w:sz w:val="24"/>
              <w:szCs w:val="24"/>
            </w:rPr>
          </w:rPrChange>
        </w:rPr>
        <w:t xml:space="preserve">in creating the AWS instances and migrating the middleware servers from current Datacentre to AWS infrastructure. </w:t>
      </w:r>
    </w:p>
    <w:p w14:paraId="436831BB" w14:textId="77777777" w:rsidR="00766A0F" w:rsidRPr="00773C01" w:rsidRDefault="00766A0F" w:rsidP="000B7010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841" w:author="VASANTHA NILAVAN" w:date="2019-06-20T20:02:00Z"/>
          <w:rFonts w:ascii="Calibri" w:hAnsi="Calibri" w:cs="Calibri"/>
          <w:sz w:val="24"/>
          <w:szCs w:val="24"/>
          <w:rPrChange w:id="842" w:author="VASANTHA NILAVAN" w:date="2022-03-29T16:18:00Z">
            <w:rPr>
              <w:ins w:id="843" w:author="VASANTHA NILAVAN" w:date="2019-06-20T20:02:00Z"/>
              <w:rFonts w:eastAsia="Verdana" w:cstheme="minorHAnsi"/>
              <w:sz w:val="24"/>
              <w:szCs w:val="24"/>
            </w:rPr>
          </w:rPrChange>
        </w:rPr>
        <w:pPrChange w:id="844" w:author="VASANTHA NILAVAN" w:date="2022-03-29T16:17:00Z">
          <w:pPr>
            <w:pStyle w:val="ListParagraph"/>
            <w:widowControl w:val="0"/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/>
            <w:jc w:val="both"/>
          </w:pPr>
        </w:pPrChange>
      </w:pPr>
    </w:p>
    <w:p w14:paraId="515622E4" w14:textId="77777777" w:rsidR="00AF5475" w:rsidRPr="00773C01" w:rsidRDefault="00AF5475" w:rsidP="00773C01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ins w:id="845" w:author="VASANTHA NILAVAN" w:date="2019-06-20T20:02:00Z"/>
          <w:rFonts w:ascii="Calibri" w:hAnsi="Calibri" w:cs="Calibri"/>
          <w:sz w:val="24"/>
          <w:szCs w:val="24"/>
          <w:rPrChange w:id="846" w:author="VASANTHA NILAVAN" w:date="2022-03-29T16:17:00Z">
            <w:rPr>
              <w:ins w:id="847" w:author="VASANTHA NILAVAN" w:date="2019-06-20T20:02:00Z"/>
              <w:rFonts w:eastAsia="Verdana" w:cstheme="minorHAnsi"/>
              <w:sz w:val="24"/>
              <w:szCs w:val="24"/>
            </w:rPr>
          </w:rPrChange>
        </w:rPr>
        <w:pPrChange w:id="848" w:author="VASANTHA NILAVAN" w:date="2022-03-29T16:17:00Z">
          <w:pPr>
            <w:pStyle w:val="ListParagraph"/>
            <w:widowControl w:val="0"/>
            <w:numPr>
              <w:numId w:val="4"/>
            </w:numPr>
            <w:tabs>
              <w:tab w:val="left" w:pos="284"/>
              <w:tab w:val="left" w:pos="1440"/>
              <w:tab w:val="left" w:pos="2160"/>
              <w:tab w:val="left" w:pos="3780"/>
            </w:tabs>
            <w:spacing w:after="0" w:line="276" w:lineRule="auto"/>
            <w:ind w:left="284" w:right="-144" w:hanging="284"/>
            <w:jc w:val="both"/>
          </w:pPr>
        </w:pPrChange>
      </w:pPr>
      <w:ins w:id="849" w:author="VASANTHA NILAVAN" w:date="2019-06-20T20:02:00Z">
        <w:r w:rsidRPr="00773C01">
          <w:rPr>
            <w:rFonts w:ascii="Calibri" w:hAnsi="Calibri" w:cs="Calibri"/>
            <w:sz w:val="24"/>
            <w:szCs w:val="24"/>
            <w:rPrChange w:id="850" w:author="VASANTHA NILAVAN" w:date="2022-03-29T16:17:00Z">
              <w:rPr>
                <w:rFonts w:eastAsia="Verdana" w:cstheme="minorHAnsi"/>
                <w:sz w:val="24"/>
                <w:szCs w:val="24"/>
              </w:rPr>
            </w:rPrChange>
          </w:rPr>
          <w:t>Worked on installing and configuring Apache HTTP server and configured Php modules on top of it.</w:t>
        </w:r>
      </w:ins>
    </w:p>
    <w:p w14:paraId="4834504B" w14:textId="269EE8FE" w:rsidR="00AF5475" w:rsidRPr="00011476" w:rsidDel="00683BE7" w:rsidRDefault="00AF5475" w:rsidP="00011476">
      <w:pPr>
        <w:widowControl w:val="0"/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/>
        <w:jc w:val="both"/>
        <w:rPr>
          <w:del w:id="851" w:author="VASANTHA NILAVAN" w:date="2022-03-29T16:54:00Z"/>
          <w:rFonts w:eastAsia="Verdana"/>
          <w:sz w:val="28"/>
          <w:szCs w:val="24"/>
          <w:rPrChange w:id="852" w:author="VASANTHA NILAVAN" w:date="2019-06-20T20:02:00Z">
            <w:rPr>
              <w:del w:id="853" w:author="VASANTHA NILAVAN" w:date="2022-03-29T16:54:00Z"/>
              <w:rFonts w:eastAsia="Verdana"/>
            </w:rPr>
          </w:rPrChange>
        </w:rPr>
      </w:pPr>
    </w:p>
    <w:p w14:paraId="6289BEB1" w14:textId="77777777" w:rsidR="00683BE7" w:rsidRDefault="00683BE7" w:rsidP="00683BE7">
      <w:pPr>
        <w:spacing w:after="0" w:line="240" w:lineRule="auto"/>
        <w:ind w:hanging="426"/>
        <w:jc w:val="both"/>
        <w:rPr>
          <w:ins w:id="854" w:author="VASANTHA NILAVAN" w:date="2022-03-29T16:54:00Z"/>
          <w:b/>
          <w:sz w:val="24"/>
          <w:szCs w:val="24"/>
        </w:rPr>
      </w:pPr>
    </w:p>
    <w:p w14:paraId="52FD21C3" w14:textId="77777777" w:rsidR="00683BE7" w:rsidRDefault="00683BE7" w:rsidP="00683BE7">
      <w:pPr>
        <w:spacing w:after="0" w:line="240" w:lineRule="auto"/>
        <w:ind w:hanging="426"/>
        <w:jc w:val="both"/>
        <w:rPr>
          <w:ins w:id="855" w:author="VASANTHA NILAVAN" w:date="2022-03-29T16:54:00Z"/>
          <w:b/>
          <w:sz w:val="24"/>
          <w:szCs w:val="24"/>
        </w:rPr>
      </w:pPr>
    </w:p>
    <w:p w14:paraId="23E25363" w14:textId="101136A2" w:rsidR="00683BE7" w:rsidRDefault="00AF5475" w:rsidP="00683BE7">
      <w:pPr>
        <w:spacing w:after="0" w:line="240" w:lineRule="auto"/>
        <w:ind w:hanging="426"/>
        <w:jc w:val="both"/>
        <w:rPr>
          <w:ins w:id="856" w:author="VASANTHA NILAVAN" w:date="2022-03-29T16:54:00Z"/>
          <w:b/>
          <w:sz w:val="24"/>
          <w:szCs w:val="24"/>
        </w:rPr>
      </w:pPr>
      <w:r w:rsidRPr="00011476">
        <w:rPr>
          <w:b/>
          <w:sz w:val="24"/>
          <w:szCs w:val="24"/>
        </w:rPr>
        <w:t>Company</w:t>
      </w:r>
      <w:r w:rsidRPr="00683BE7">
        <w:rPr>
          <w:b/>
          <w:sz w:val="24"/>
          <w:szCs w:val="24"/>
          <w:rPrChange w:id="857" w:author="VASANTHA NILAVAN" w:date="2022-03-29T16:54:00Z">
            <w:rPr>
              <w:sz w:val="24"/>
              <w:szCs w:val="24"/>
            </w:rPr>
          </w:rPrChange>
        </w:rPr>
        <w:t>:  Accenture</w:t>
      </w:r>
    </w:p>
    <w:p w14:paraId="7F698F7B" w14:textId="77777777" w:rsidR="00683BE7" w:rsidRPr="00683BE7" w:rsidRDefault="00683BE7" w:rsidP="00683BE7">
      <w:pPr>
        <w:spacing w:after="0" w:line="240" w:lineRule="auto"/>
        <w:ind w:hanging="426"/>
        <w:jc w:val="both"/>
        <w:rPr>
          <w:b/>
          <w:sz w:val="24"/>
          <w:szCs w:val="24"/>
          <w:rPrChange w:id="858" w:author="VASANTHA NILAVAN" w:date="2022-03-29T16:54:00Z">
            <w:rPr>
              <w:sz w:val="24"/>
              <w:szCs w:val="24"/>
            </w:rPr>
          </w:rPrChange>
        </w:rPr>
        <w:pPrChange w:id="859" w:author="VASANTHA NILAVAN" w:date="2022-03-29T16:54:00Z">
          <w:pPr>
            <w:widowControl w:val="0"/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</w:p>
    <w:p w14:paraId="04F8D8B4" w14:textId="77777777" w:rsidR="00AF5475" w:rsidRPr="00011476" w:rsidRDefault="00AF5475" w:rsidP="00683B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sz w:val="24"/>
          <w:szCs w:val="24"/>
        </w:rPr>
        <w:pPrChange w:id="860" w:author="VASANTHA NILAVAN" w:date="2022-03-29T16:55:00Z">
          <w:pPr>
            <w:widowControl w:val="0"/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  <w:r w:rsidRPr="00011476">
        <w:rPr>
          <w:b/>
          <w:sz w:val="24"/>
          <w:szCs w:val="24"/>
        </w:rPr>
        <w:t>Project</w:t>
      </w:r>
      <w:r w:rsidRPr="00011476">
        <w:rPr>
          <w:sz w:val="24"/>
          <w:szCs w:val="24"/>
        </w:rPr>
        <w:t xml:space="preserve"> </w:t>
      </w:r>
      <w:del w:id="861" w:author="VASANTHA NILAVAN" w:date="2022-03-29T16:55:00Z">
        <w:r w:rsidRPr="00011476" w:rsidDel="00683BE7">
          <w:rPr>
            <w:sz w:val="24"/>
            <w:szCs w:val="24"/>
          </w:rPr>
          <w:delText>1</w:delText>
        </w:r>
      </w:del>
      <w:r w:rsidRPr="00011476">
        <w:rPr>
          <w:sz w:val="24"/>
          <w:szCs w:val="24"/>
        </w:rPr>
        <w:t>: Bank of America- Mortgage Technology</w:t>
      </w:r>
    </w:p>
    <w:p w14:paraId="599E30B4" w14:textId="65A2DC34" w:rsidR="00AF5475" w:rsidRPr="00011476" w:rsidDel="00683BE7" w:rsidRDefault="00AF5475" w:rsidP="00683B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del w:id="862" w:author="VASANTHA NILAVAN" w:date="2022-03-29T16:54:00Z"/>
          <w:sz w:val="24"/>
          <w:szCs w:val="24"/>
        </w:rPr>
        <w:pPrChange w:id="863" w:author="VASANTHA NILAVAN" w:date="2022-03-29T16:55:00Z">
          <w:pPr>
            <w:widowControl w:val="0"/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  <w:del w:id="864" w:author="VASANTHA NILAVAN" w:date="2022-03-29T16:54:00Z">
        <w:r w:rsidRPr="00011476" w:rsidDel="00683BE7">
          <w:rPr>
            <w:b/>
            <w:sz w:val="24"/>
            <w:szCs w:val="24"/>
          </w:rPr>
          <w:delText>Project</w:delText>
        </w:r>
        <w:r w:rsidRPr="00011476" w:rsidDel="00683BE7">
          <w:rPr>
            <w:sz w:val="24"/>
            <w:szCs w:val="24"/>
          </w:rPr>
          <w:delText xml:space="preserve"> 2: Bank of America- Credit services</w:delText>
        </w:r>
      </w:del>
    </w:p>
    <w:p w14:paraId="24BF55E4" w14:textId="77777777" w:rsidR="00AF5475" w:rsidRPr="00011476" w:rsidRDefault="00AF5475" w:rsidP="00683B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rFonts w:eastAsia="Verdana"/>
          <w:sz w:val="24"/>
          <w:szCs w:val="24"/>
        </w:rPr>
        <w:pPrChange w:id="865" w:author="VASANTHA NILAVAN" w:date="2022-03-29T16:55:00Z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  <w:r w:rsidRPr="00011476">
        <w:rPr>
          <w:rFonts w:eastAsia="Verdana"/>
          <w:b/>
          <w:sz w:val="24"/>
          <w:szCs w:val="24"/>
        </w:rPr>
        <w:t xml:space="preserve">Role: </w:t>
      </w:r>
      <w:r w:rsidRPr="00011476">
        <w:rPr>
          <w:sz w:val="24"/>
          <w:szCs w:val="24"/>
        </w:rPr>
        <w:t>Middleware Administrator</w:t>
      </w:r>
    </w:p>
    <w:p w14:paraId="5B4EBFE7" w14:textId="77777777" w:rsidR="00AF5475" w:rsidRPr="00011476" w:rsidRDefault="00AF5475" w:rsidP="00683B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 w:hanging="426"/>
        <w:jc w:val="both"/>
        <w:rPr>
          <w:b/>
          <w:sz w:val="24"/>
          <w:szCs w:val="24"/>
        </w:rPr>
        <w:pPrChange w:id="866" w:author="VASANTHA NILAVAN" w:date="2022-03-29T16:55:00Z">
          <w:pPr>
            <w:widowControl w:val="0"/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</w:tabs>
            <w:spacing w:line="276" w:lineRule="auto"/>
            <w:ind w:right="-144"/>
            <w:jc w:val="both"/>
          </w:pPr>
        </w:pPrChange>
      </w:pPr>
      <w:r w:rsidRPr="00011476">
        <w:rPr>
          <w:rFonts w:eastAsia="Verdana"/>
          <w:b/>
          <w:sz w:val="24"/>
          <w:szCs w:val="24"/>
        </w:rPr>
        <w:t>Duration:</w:t>
      </w:r>
      <w:r w:rsidRPr="00011476">
        <w:rPr>
          <w:rFonts w:eastAsia="Verdana"/>
          <w:sz w:val="24"/>
          <w:szCs w:val="24"/>
        </w:rPr>
        <w:t xml:space="preserve"> </w:t>
      </w:r>
      <w:r w:rsidRPr="00011476">
        <w:rPr>
          <w:sz w:val="24"/>
          <w:szCs w:val="24"/>
        </w:rPr>
        <w:t>May 2012 – May 2016(4 years)</w:t>
      </w:r>
    </w:p>
    <w:p w14:paraId="7724E3F8" w14:textId="77777777" w:rsidR="00AF5475" w:rsidRPr="00011476" w:rsidRDefault="00AF5475" w:rsidP="00683BE7">
      <w:pPr>
        <w:pStyle w:val="NormalWeb"/>
        <w:spacing w:before="0" w:beforeAutospacing="0" w:after="0" w:afterAutospacing="0"/>
        <w:ind w:hanging="426"/>
        <w:jc w:val="both"/>
        <w:rPr>
          <w:rFonts w:asciiTheme="minorHAnsi" w:hAnsiTheme="minorHAnsi"/>
          <w:sz w:val="28"/>
          <w:szCs w:val="20"/>
          <w:lang w:val="en-US"/>
          <w:rPrChange w:id="867" w:author="VASANTHA NILAVAN" w:date="2019-06-20T20:02:00Z">
            <w:rPr>
              <w:rFonts w:asciiTheme="minorHAnsi" w:hAnsiTheme="minorHAnsi"/>
              <w:sz w:val="22"/>
              <w:lang w:val="en-US"/>
            </w:rPr>
          </w:rPrChange>
        </w:rPr>
        <w:pPrChange w:id="868" w:author="VASANTHA NILAVAN" w:date="2022-03-29T16:55:00Z">
          <w:pPr>
            <w:pStyle w:val="NormalWeb"/>
            <w:spacing w:before="0" w:beforeAutospacing="0" w:after="0" w:afterAutospacing="0"/>
            <w:jc w:val="both"/>
          </w:pPr>
        </w:pPrChange>
      </w:pPr>
    </w:p>
    <w:p w14:paraId="5D4AA63D" w14:textId="1CA51429" w:rsidR="00AF5475" w:rsidRDefault="00AF5475" w:rsidP="00683BE7">
      <w:pPr>
        <w:pStyle w:val="NormalWeb"/>
        <w:spacing w:before="0" w:beforeAutospacing="0" w:after="0" w:afterAutospacing="0"/>
        <w:ind w:hanging="426"/>
        <w:jc w:val="both"/>
        <w:rPr>
          <w:ins w:id="869" w:author="VASANTHA NILAVAN" w:date="2022-03-29T16:55:00Z"/>
          <w:rFonts w:asciiTheme="minorHAnsi" w:hAnsiTheme="minorHAnsi"/>
          <w:b/>
          <w:color w:val="000000"/>
          <w:sz w:val="24"/>
          <w:szCs w:val="20"/>
        </w:rPr>
      </w:pPr>
      <w:r w:rsidRPr="00011476">
        <w:rPr>
          <w:rFonts w:asciiTheme="minorHAnsi" w:hAnsiTheme="minorHAnsi"/>
          <w:b/>
          <w:color w:val="000000"/>
          <w:sz w:val="24"/>
          <w:szCs w:val="20"/>
          <w:lang w:val="en-IN"/>
        </w:rPr>
        <w:t>R</w:t>
      </w:r>
      <w:r w:rsidRPr="00011476">
        <w:rPr>
          <w:rFonts w:asciiTheme="minorHAnsi" w:hAnsiTheme="minorHAnsi"/>
          <w:b/>
          <w:color w:val="000000"/>
          <w:sz w:val="24"/>
          <w:szCs w:val="20"/>
        </w:rPr>
        <w:t>esponsibilities</w:t>
      </w:r>
      <w:r w:rsidRPr="00011476">
        <w:rPr>
          <w:rFonts w:asciiTheme="minorHAnsi" w:hAnsiTheme="minorHAnsi"/>
          <w:b/>
          <w:color w:val="000000"/>
          <w:sz w:val="24"/>
          <w:szCs w:val="20"/>
          <w:rPrChange w:id="870" w:author="VASANTHA NILAVAN" w:date="2019-06-20T20:02:00Z">
            <w:rPr>
              <w:rFonts w:asciiTheme="minorHAnsi" w:hAnsiTheme="minorHAnsi"/>
              <w:b/>
              <w:color w:val="000000"/>
              <w:sz w:val="20"/>
              <w:u w:val="single"/>
            </w:rPr>
          </w:rPrChange>
        </w:rPr>
        <w:t xml:space="preserve">: </w:t>
      </w:r>
    </w:p>
    <w:p w14:paraId="04032A63" w14:textId="77777777" w:rsidR="00683BE7" w:rsidRPr="00011476" w:rsidRDefault="00683BE7" w:rsidP="00683BE7">
      <w:pPr>
        <w:pStyle w:val="NormalWeb"/>
        <w:spacing w:before="0" w:beforeAutospacing="0" w:after="0" w:afterAutospacing="0"/>
        <w:ind w:hanging="426"/>
        <w:jc w:val="both"/>
        <w:rPr>
          <w:rFonts w:asciiTheme="minorHAnsi" w:hAnsiTheme="minorHAnsi"/>
          <w:b/>
          <w:color w:val="000000"/>
          <w:sz w:val="24"/>
          <w:szCs w:val="20"/>
          <w:lang w:val="en-US"/>
          <w:rPrChange w:id="871" w:author="VASANTHA NILAVAN" w:date="2019-06-20T20:02:00Z">
            <w:rPr>
              <w:rFonts w:asciiTheme="minorHAnsi" w:hAnsiTheme="minorHAnsi"/>
              <w:b/>
              <w:color w:val="000000"/>
              <w:sz w:val="20"/>
              <w:u w:val="single"/>
              <w:lang w:val="en-US"/>
            </w:rPr>
          </w:rPrChange>
        </w:rPr>
        <w:pPrChange w:id="872" w:author="VASANTHA NILAVAN" w:date="2022-03-29T16:55:00Z">
          <w:pPr>
            <w:pStyle w:val="NormalWeb"/>
            <w:spacing w:before="0" w:beforeAutospacing="0" w:after="0" w:afterAutospacing="0"/>
            <w:jc w:val="both"/>
          </w:pPr>
        </w:pPrChange>
      </w:pPr>
    </w:p>
    <w:p w14:paraId="13D869D3" w14:textId="77777777" w:rsidR="00AF5475" w:rsidRPr="00683BE7" w:rsidRDefault="00AF5475" w:rsidP="00683BE7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73" w:author="VASANTHA NILAVAN" w:date="2022-03-29T16:54:00Z">
            <w:rPr>
              <w:sz w:val="24"/>
              <w:szCs w:val="24"/>
            </w:rPr>
          </w:rPrChange>
        </w:rPr>
        <w:pPrChange w:id="874" w:author="VASANTHA NILAVAN" w:date="2022-03-29T16:54:00Z">
          <w:pPr>
            <w:numPr>
              <w:numId w:val="1"/>
            </w:numPr>
            <w:tabs>
              <w:tab w:val="num" w:pos="284"/>
            </w:tabs>
            <w:spacing w:before="100" w:beforeAutospacing="1" w:after="100" w:afterAutospacing="1" w:line="360" w:lineRule="auto"/>
            <w:ind w:left="284" w:hanging="284"/>
            <w:jc w:val="both"/>
          </w:pPr>
        </w:pPrChange>
      </w:pPr>
      <w:r w:rsidRPr="00683BE7">
        <w:rPr>
          <w:rFonts w:ascii="Calibri" w:hAnsi="Calibri" w:cs="Calibri"/>
          <w:sz w:val="24"/>
          <w:szCs w:val="24"/>
          <w:rPrChange w:id="875" w:author="VASANTHA NILAVAN" w:date="2022-03-29T16:54:00Z">
            <w:rPr>
              <w:sz w:val="24"/>
              <w:szCs w:val="24"/>
            </w:rPr>
          </w:rPrChange>
        </w:rPr>
        <w:t>Installed and configured WebSphere Application Server 7.0. and IBM HTTP Server 6.X for Development, system test, performance test and pre-production environments for the ongoing application development.</w:t>
      </w:r>
    </w:p>
    <w:p w14:paraId="70607A33" w14:textId="77777777" w:rsidR="00AF5475" w:rsidRPr="00683BE7" w:rsidRDefault="00AF5475" w:rsidP="00683BE7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76" w:author="VASANTHA NILAVAN" w:date="2022-03-29T16:54:00Z">
            <w:rPr>
              <w:sz w:val="24"/>
              <w:szCs w:val="24"/>
            </w:rPr>
          </w:rPrChange>
        </w:rPr>
        <w:pPrChange w:id="877" w:author="VASANTHA NILAVAN" w:date="2022-03-29T16:54:00Z">
          <w:pPr>
            <w:numPr>
              <w:numId w:val="1"/>
            </w:numPr>
            <w:tabs>
              <w:tab w:val="num" w:pos="284"/>
            </w:tabs>
            <w:spacing w:before="100" w:beforeAutospacing="1" w:after="100" w:afterAutospacing="1" w:line="360" w:lineRule="auto"/>
            <w:ind w:left="284" w:hanging="284"/>
            <w:jc w:val="both"/>
          </w:pPr>
        </w:pPrChange>
      </w:pPr>
      <w:r w:rsidRPr="00683BE7">
        <w:rPr>
          <w:rFonts w:ascii="Calibri" w:hAnsi="Calibri" w:cs="Calibri"/>
          <w:sz w:val="24"/>
          <w:szCs w:val="24"/>
          <w:rPrChange w:id="878" w:author="VASANTHA NILAVAN" w:date="2022-03-29T16:54:00Z">
            <w:rPr>
              <w:sz w:val="24"/>
              <w:szCs w:val="24"/>
            </w:rPr>
          </w:rPrChange>
        </w:rPr>
        <w:t>Deployed application ears on IBM WebSphere Application Server Network Deployment in Development, System test and Performance test on a daily basis and troubleshoot various configuration and application issues.</w:t>
      </w:r>
    </w:p>
    <w:p w14:paraId="403CD95C" w14:textId="77777777" w:rsidR="00AF5475" w:rsidRPr="00683BE7" w:rsidRDefault="00AF5475" w:rsidP="00683BE7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79" w:author="VASANTHA NILAVAN" w:date="2022-03-29T16:54:00Z">
            <w:rPr>
              <w:sz w:val="24"/>
              <w:szCs w:val="24"/>
            </w:rPr>
          </w:rPrChange>
        </w:rPr>
        <w:pPrChange w:id="880" w:author="VASANTHA NILAVAN" w:date="2022-03-29T16:54:00Z">
          <w:pPr>
            <w:numPr>
              <w:numId w:val="1"/>
            </w:numPr>
            <w:tabs>
              <w:tab w:val="num" w:pos="284"/>
            </w:tabs>
            <w:spacing w:before="100" w:beforeAutospacing="1" w:after="100" w:afterAutospacing="1" w:line="360" w:lineRule="auto"/>
            <w:ind w:left="284" w:hanging="284"/>
            <w:jc w:val="both"/>
          </w:pPr>
        </w:pPrChange>
      </w:pPr>
      <w:r w:rsidRPr="00683BE7">
        <w:rPr>
          <w:rFonts w:ascii="Calibri" w:hAnsi="Calibri" w:cs="Calibri"/>
          <w:sz w:val="24"/>
          <w:szCs w:val="24"/>
          <w:rPrChange w:id="881" w:author="VASANTHA NILAVAN" w:date="2022-03-29T16:54:00Z">
            <w:rPr>
              <w:sz w:val="24"/>
              <w:szCs w:val="24"/>
            </w:rPr>
          </w:rPrChange>
        </w:rPr>
        <w:t>Installed and configured the WebSphere plug-in for remote web servers.</w:t>
      </w:r>
    </w:p>
    <w:p w14:paraId="796B685F" w14:textId="53CEE0C0" w:rsidR="00AF5475" w:rsidRPr="00683BE7" w:rsidRDefault="00AF5475" w:rsidP="00683BE7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82" w:author="VASANTHA NILAVAN" w:date="2022-03-29T16:54:00Z">
            <w:rPr>
              <w:sz w:val="24"/>
              <w:szCs w:val="24"/>
            </w:rPr>
          </w:rPrChange>
        </w:rPr>
        <w:pPrChange w:id="883" w:author="VASANTHA NILAVAN" w:date="2022-03-29T16:54:00Z">
          <w:pPr>
            <w:numPr>
              <w:numId w:val="1"/>
            </w:numPr>
            <w:tabs>
              <w:tab w:val="num" w:pos="284"/>
            </w:tabs>
            <w:spacing w:before="100" w:beforeAutospacing="1" w:after="100" w:afterAutospacing="1" w:line="360" w:lineRule="auto"/>
            <w:ind w:left="284" w:hanging="284"/>
            <w:jc w:val="both"/>
          </w:pPr>
        </w:pPrChange>
      </w:pPr>
      <w:r w:rsidRPr="00683BE7">
        <w:rPr>
          <w:rFonts w:ascii="Calibri" w:hAnsi="Calibri" w:cs="Calibri"/>
          <w:sz w:val="24"/>
          <w:szCs w:val="24"/>
          <w:rPrChange w:id="884" w:author="VASANTHA NILAVAN" w:date="2022-03-29T16:54:00Z">
            <w:rPr>
              <w:sz w:val="24"/>
              <w:szCs w:val="24"/>
            </w:rPr>
          </w:rPrChange>
        </w:rPr>
        <w:t>Analysing logs, Heap Dumps and Thread Dumps.</w:t>
      </w:r>
    </w:p>
    <w:p w14:paraId="5D063B22" w14:textId="28900F6E" w:rsidR="00AF5475" w:rsidRPr="00683BE7" w:rsidRDefault="00AF5475" w:rsidP="00683BE7">
      <w:pPr>
        <w:numPr>
          <w:ilvl w:val="0"/>
          <w:numId w:val="1"/>
        </w:numPr>
        <w:tabs>
          <w:tab w:val="clear" w:pos="1080"/>
          <w:tab w:val="num" w:pos="-142"/>
        </w:tabs>
        <w:spacing w:after="0" w:line="240" w:lineRule="auto"/>
        <w:ind w:left="-142" w:hanging="284"/>
        <w:jc w:val="both"/>
        <w:rPr>
          <w:rFonts w:ascii="Calibri" w:hAnsi="Calibri" w:cs="Calibri"/>
          <w:sz w:val="24"/>
          <w:szCs w:val="24"/>
          <w:rPrChange w:id="885" w:author="VASANTHA NILAVAN" w:date="2022-03-29T16:54:00Z">
            <w:rPr>
              <w:sz w:val="24"/>
              <w:szCs w:val="24"/>
            </w:rPr>
          </w:rPrChange>
        </w:rPr>
        <w:pPrChange w:id="886" w:author="VASANTHA NILAVAN" w:date="2022-03-29T16:54:00Z">
          <w:pPr>
            <w:pStyle w:val="ListParagraph"/>
            <w:numPr>
              <w:numId w:val="1"/>
            </w:numPr>
            <w:tabs>
              <w:tab w:val="num" w:pos="284"/>
            </w:tabs>
            <w:spacing w:after="0" w:line="360" w:lineRule="auto"/>
            <w:ind w:left="284" w:hanging="284"/>
            <w:jc w:val="both"/>
          </w:pPr>
        </w:pPrChange>
      </w:pPr>
      <w:r w:rsidRPr="00683BE7">
        <w:rPr>
          <w:rFonts w:ascii="Calibri" w:hAnsi="Calibri" w:cs="Calibri"/>
          <w:sz w:val="24"/>
          <w:szCs w:val="24"/>
          <w:rPrChange w:id="887" w:author="VASANTHA NILAVAN" w:date="2022-03-29T16:54:00Z">
            <w:rPr>
              <w:sz w:val="24"/>
              <w:szCs w:val="24"/>
            </w:rPr>
          </w:rPrChange>
        </w:rPr>
        <w:t>Configured Admin console security on WebSphere and creating users with various roles to access the WebSphere admin console–users and groups and added them in LDAP Console Groups using both Adminconsole.</w:t>
      </w:r>
    </w:p>
    <w:p w14:paraId="20C550FA" w14:textId="77777777" w:rsidR="00AF5475" w:rsidRPr="00011476" w:rsidRDefault="00AF5475" w:rsidP="00AF5475">
      <w:pPr>
        <w:pStyle w:val="Heading2"/>
        <w:jc w:val="both"/>
        <w:rPr>
          <w:del w:id="888" w:author="VASANTHA NILAVAN" w:date="2019-06-20T20:02:00Z"/>
          <w:rFonts w:asciiTheme="minorHAnsi" w:hAnsiTheme="minorHAnsi" w:cstheme="minorHAnsi"/>
          <w:sz w:val="24"/>
          <w:szCs w:val="24"/>
        </w:rPr>
      </w:pPr>
      <w:del w:id="889" w:author="VASANTHA NILAVAN" w:date="2019-06-20T20:02:00Z">
        <w:r w:rsidRPr="00011476">
          <w:rPr>
            <w:rFonts w:asciiTheme="minorHAnsi" w:hAnsiTheme="minorHAnsi" w:cstheme="minorHAnsi"/>
            <w:sz w:val="24"/>
            <w:szCs w:val="24"/>
          </w:rPr>
          <w:delText>Ceritifcation :</w:delText>
        </w:r>
      </w:del>
    </w:p>
    <w:p w14:paraId="4CC04456" w14:textId="77777777" w:rsidR="00AF5475" w:rsidRPr="00011476" w:rsidRDefault="00AF5475" w:rsidP="00AF5475">
      <w:pPr>
        <w:rPr>
          <w:del w:id="890" w:author="VASANTHA NILAVAN" w:date="2019-06-20T20:02:00Z"/>
          <w:sz w:val="24"/>
          <w:szCs w:val="24"/>
        </w:rPr>
      </w:pPr>
    </w:p>
    <w:p w14:paraId="070A75F5" w14:textId="77777777" w:rsidR="00AF5475" w:rsidRPr="00011476" w:rsidRDefault="00AF5475" w:rsidP="00AF54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/>
        <w:jc w:val="both"/>
        <w:rPr>
          <w:del w:id="891" w:author="VASANTHA NILAVAN" w:date="2019-06-20T20:02:00Z"/>
          <w:rFonts w:cstheme="minorHAnsi"/>
          <w:bCs/>
          <w:sz w:val="24"/>
          <w:szCs w:val="24"/>
        </w:rPr>
      </w:pPr>
      <w:del w:id="892" w:author="VASANTHA NILAVAN" w:date="2019-06-20T20:02:00Z">
        <w:r w:rsidRPr="00011476">
          <w:rPr>
            <w:rFonts w:cstheme="minorHAnsi"/>
            <w:bCs/>
            <w:sz w:val="24"/>
            <w:szCs w:val="24"/>
          </w:rPr>
          <w:delText>IBM certified WebSphere Application server administration 8.5.5</w:delText>
        </w:r>
      </w:del>
    </w:p>
    <w:p w14:paraId="54141062" w14:textId="77777777" w:rsidR="00AF5475" w:rsidRPr="00011476" w:rsidRDefault="00AF5475" w:rsidP="00AF5475">
      <w:pPr>
        <w:rPr>
          <w:sz w:val="24"/>
          <w:szCs w:val="24"/>
        </w:rPr>
      </w:pPr>
    </w:p>
    <w:sectPr w:rsidR="00AF5475" w:rsidRPr="00011476" w:rsidSect="00B43A44">
      <w:pgSz w:w="11906" w:h="16838" w:code="9"/>
      <w:pgMar w:top="568" w:right="707" w:bottom="1440" w:left="1276" w:header="708" w:footer="708" w:gutter="0"/>
      <w:cols w:space="708"/>
      <w:docGrid w:linePitch="360"/>
      <w:sectPrChange w:id="893" w:author="VASANTHA NILAVAN" w:date="2022-03-29T16:05:00Z">
        <w:sectPr w:rsidR="00AF5475" w:rsidRPr="00011476" w:rsidSect="00B43A44">
          <w:pgMar w:top="1440" w:right="1440" w:bottom="1440" w:left="1440" w:header="708" w:footer="708" w:gutter="0"/>
          <w:pgBorders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3B4"/>
    <w:multiLevelType w:val="hybridMultilevel"/>
    <w:tmpl w:val="CC324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E80"/>
    <w:multiLevelType w:val="hybridMultilevel"/>
    <w:tmpl w:val="D35E33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72F08"/>
    <w:multiLevelType w:val="hybridMultilevel"/>
    <w:tmpl w:val="8520A1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C6528"/>
    <w:multiLevelType w:val="hybridMultilevel"/>
    <w:tmpl w:val="82CAE698"/>
    <w:lvl w:ilvl="0" w:tplc="19FC256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C713C"/>
    <w:multiLevelType w:val="hybridMultilevel"/>
    <w:tmpl w:val="90246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20945"/>
    <w:multiLevelType w:val="hybridMultilevel"/>
    <w:tmpl w:val="7540B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63D31"/>
    <w:multiLevelType w:val="hybridMultilevel"/>
    <w:tmpl w:val="6BF0436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6DB2448"/>
    <w:multiLevelType w:val="hybridMultilevel"/>
    <w:tmpl w:val="548C04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40B1C5A"/>
    <w:multiLevelType w:val="hybridMultilevel"/>
    <w:tmpl w:val="CB58A17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BB1EC5"/>
    <w:multiLevelType w:val="hybridMultilevel"/>
    <w:tmpl w:val="5E5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ANTHA NILAVAN">
    <w15:presenceInfo w15:providerId="Windows Live" w15:userId="76ab34912f4728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/>
  <w:documentProtection w:edit="trackedChanges" w:enforcement="1" w:cryptProviderType="rsaAES" w:cryptAlgorithmClass="hash" w:cryptAlgorithmType="typeAny" w:cryptAlgorithmSid="14" w:cryptSpinCount="100000" w:hash="MFWGem2mIXU1X1bAAjWNVjmnEtaK+ThWAKtg7ukMEvONSvZf3F8rQhm7zxji9LZCFtK0O1VCkjqS+3wGqZl9lQ==" w:salt="+BUPvfqhVEvRjSLexjoZ3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0F"/>
    <w:rsid w:val="00011476"/>
    <w:rsid w:val="0002504C"/>
    <w:rsid w:val="000C2F59"/>
    <w:rsid w:val="000E1DA5"/>
    <w:rsid w:val="00193974"/>
    <w:rsid w:val="001A7996"/>
    <w:rsid w:val="002172A2"/>
    <w:rsid w:val="002B176A"/>
    <w:rsid w:val="00440094"/>
    <w:rsid w:val="004F35A2"/>
    <w:rsid w:val="00587146"/>
    <w:rsid w:val="0060359C"/>
    <w:rsid w:val="00646E2B"/>
    <w:rsid w:val="00683BE7"/>
    <w:rsid w:val="0073755E"/>
    <w:rsid w:val="00766A0F"/>
    <w:rsid w:val="00773C01"/>
    <w:rsid w:val="007D0839"/>
    <w:rsid w:val="007E732B"/>
    <w:rsid w:val="007F7F9C"/>
    <w:rsid w:val="0082147A"/>
    <w:rsid w:val="008270BF"/>
    <w:rsid w:val="008526C5"/>
    <w:rsid w:val="00A567B0"/>
    <w:rsid w:val="00AB7569"/>
    <w:rsid w:val="00AF5475"/>
    <w:rsid w:val="00B43A44"/>
    <w:rsid w:val="00B56640"/>
    <w:rsid w:val="00BB7421"/>
    <w:rsid w:val="00BD270F"/>
    <w:rsid w:val="00C65500"/>
    <w:rsid w:val="00C9452C"/>
    <w:rsid w:val="00CE7254"/>
    <w:rsid w:val="00CF0056"/>
    <w:rsid w:val="00D21427"/>
    <w:rsid w:val="00D8735C"/>
    <w:rsid w:val="00EE27DC"/>
    <w:rsid w:val="00EE57F0"/>
    <w:rsid w:val="00EF2758"/>
    <w:rsid w:val="00F0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591B"/>
  <w15:chartTrackingRefBased/>
  <w15:docId w15:val="{7CE20FF2-F64B-485D-A069-B08F7120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B742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2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BB742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1D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5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rsid w:val="00AF547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val="x-none" w:eastAsia="x-none"/>
    </w:rPr>
  </w:style>
  <w:style w:type="character" w:customStyle="1" w:styleId="NormalWebChar">
    <w:name w:val="Normal (Web) Char"/>
    <w:link w:val="NormalWeb"/>
    <w:rsid w:val="00AF5475"/>
    <w:rPr>
      <w:rFonts w:ascii="Verdana" w:eastAsia="Times New Roman" w:hAnsi="Verdana" w:cs="Times New Roman"/>
      <w:sz w:val="18"/>
      <w:szCs w:val="18"/>
      <w:lang w:val="x-none" w:eastAsia="x-none"/>
    </w:rPr>
  </w:style>
  <w:style w:type="paragraph" w:styleId="Revision">
    <w:name w:val="Revision"/>
    <w:hidden/>
    <w:uiPriority w:val="99"/>
    <w:semiHidden/>
    <w:rsid w:val="001939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DDB27-F60A-4517-B341-E53A685B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NILAVAN</dc:creator>
  <cp:keywords/>
  <dc:description/>
  <cp:lastModifiedBy>VASANTHA NILAVAN</cp:lastModifiedBy>
  <cp:revision>10</cp:revision>
  <cp:lastPrinted>2019-07-23T13:51:00Z</cp:lastPrinted>
  <dcterms:created xsi:type="dcterms:W3CDTF">2022-03-29T10:11:00Z</dcterms:created>
  <dcterms:modified xsi:type="dcterms:W3CDTF">2022-03-29T11:27:00Z</dcterms:modified>
</cp:coreProperties>
</file>